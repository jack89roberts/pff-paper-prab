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documentclass</w:t>
      </w:r>
      <w:proofErr w:type="spellEnd"/>
      <w:r w:rsidRPr="005E5768">
        <w:rPr>
          <w:rFonts w:ascii="Courier New" w:hAnsi="Courier New" w:cs="Courier New"/>
        </w:rPr>
        <w:t>[%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 </w:t>
      </w:r>
      <w:proofErr w:type="gramStart"/>
      <w:r w:rsidRPr="005E5768">
        <w:rPr>
          <w:rFonts w:ascii="Courier New" w:hAnsi="Courier New" w:cs="Courier New"/>
        </w:rPr>
        <w:t>reprint</w:t>
      </w:r>
      <w:proofErr w:type="gramEnd"/>
      <w:r w:rsidRPr="005E5768">
        <w:rPr>
          <w:rFonts w:ascii="Courier New" w:hAnsi="Courier New" w:cs="Courier New"/>
        </w:rPr>
        <w:t>,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E5768">
        <w:rPr>
          <w:rFonts w:ascii="Courier New" w:hAnsi="Courier New" w:cs="Courier New"/>
        </w:rPr>
        <w:t>superscriptaddress</w:t>
      </w:r>
      <w:proofErr w:type="spellEnd"/>
      <w:proofErr w:type="gramEnd"/>
      <w:r w:rsidRPr="005E5768">
        <w:rPr>
          <w:rFonts w:ascii="Courier New" w:hAnsi="Courier New" w:cs="Courier New"/>
        </w:rPr>
        <w:t>,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E5768">
        <w:rPr>
          <w:rFonts w:ascii="Courier New" w:hAnsi="Courier New" w:cs="Courier New"/>
        </w:rPr>
        <w:t>amsmath</w:t>
      </w:r>
      <w:proofErr w:type="spellEnd"/>
      <w:proofErr w:type="gramEnd"/>
      <w:r w:rsidRPr="005E5768">
        <w:rPr>
          <w:rFonts w:ascii="Courier New" w:hAnsi="Courier New" w:cs="Courier New"/>
        </w:rPr>
        <w:t>,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E5768">
        <w:rPr>
          <w:rFonts w:ascii="Courier New" w:hAnsi="Courier New" w:cs="Courier New"/>
        </w:rPr>
        <w:t>amssymb</w:t>
      </w:r>
      <w:proofErr w:type="spellEnd"/>
      <w:proofErr w:type="gramEnd"/>
      <w:r w:rsidRPr="005E5768">
        <w:rPr>
          <w:rFonts w:ascii="Courier New" w:hAnsi="Courier New" w:cs="Courier New"/>
        </w:rPr>
        <w:t>,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E5768">
        <w:rPr>
          <w:rFonts w:ascii="Courier New" w:hAnsi="Courier New" w:cs="Courier New"/>
        </w:rPr>
        <w:t>prl</w:t>
      </w:r>
      <w:proofErr w:type="spellEnd"/>
      <w:proofErr w:type="gramEnd"/>
      <w:r w:rsidRPr="005E5768">
        <w:rPr>
          <w:rFonts w:ascii="Courier New" w:hAnsi="Courier New" w:cs="Courier New"/>
        </w:rPr>
        <w:t>,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]{</w:t>
      </w:r>
      <w:proofErr w:type="gramEnd"/>
      <w:r w:rsidRPr="005E5768">
        <w:rPr>
          <w:rFonts w:ascii="Courier New" w:hAnsi="Courier New" w:cs="Courier New"/>
        </w:rPr>
        <w:t>revtex4-1}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usepackage</w:t>
      </w:r>
      <w:proofErr w:type="spellEnd"/>
      <w:r w:rsidRPr="005E5768">
        <w:rPr>
          <w:rFonts w:ascii="Courier New" w:hAnsi="Courier New" w:cs="Courier New"/>
        </w:rPr>
        <w:t>{</w:t>
      </w:r>
      <w:proofErr w:type="spellStart"/>
      <w:r w:rsidRPr="005E5768">
        <w:rPr>
          <w:rFonts w:ascii="Courier New" w:hAnsi="Courier New" w:cs="Courier New"/>
        </w:rPr>
        <w:t>graphicx</w:t>
      </w:r>
      <w:proofErr w:type="spellEnd"/>
      <w:r w:rsidRPr="005E5768">
        <w:rPr>
          <w:rFonts w:ascii="Courier New" w:hAnsi="Courier New" w:cs="Courier New"/>
        </w:rPr>
        <w:t>}% Include figure files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usepackage</w:t>
      </w:r>
      <w:proofErr w:type="spellEnd"/>
      <w:r w:rsidRPr="005E5768">
        <w:rPr>
          <w:rFonts w:ascii="Courier New" w:hAnsi="Courier New" w:cs="Courier New"/>
        </w:rPr>
        <w:t>{</w:t>
      </w:r>
      <w:proofErr w:type="spellStart"/>
      <w:r w:rsidRPr="005E5768">
        <w:rPr>
          <w:rFonts w:ascii="Courier New" w:hAnsi="Courier New" w:cs="Courier New"/>
        </w:rPr>
        <w:t>dcolumn</w:t>
      </w:r>
      <w:proofErr w:type="spellEnd"/>
      <w:r w:rsidRPr="005E5768">
        <w:rPr>
          <w:rFonts w:ascii="Courier New" w:hAnsi="Courier New" w:cs="Courier New"/>
        </w:rPr>
        <w:t>}% Align table columns on decimal point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usepackage</w:t>
      </w:r>
      <w:proofErr w:type="spellEnd"/>
      <w:r w:rsidRPr="005E5768">
        <w:rPr>
          <w:rFonts w:ascii="Courier New" w:hAnsi="Courier New" w:cs="Courier New"/>
        </w:rPr>
        <w:t>{</w:t>
      </w:r>
      <w:proofErr w:type="spellStart"/>
      <w:r w:rsidRPr="005E5768">
        <w:rPr>
          <w:rFonts w:ascii="Courier New" w:hAnsi="Courier New" w:cs="Courier New"/>
        </w:rPr>
        <w:t>bm</w:t>
      </w:r>
      <w:proofErr w:type="spellEnd"/>
      <w:r w:rsidRPr="005E5768">
        <w:rPr>
          <w:rFonts w:ascii="Courier New" w:hAnsi="Courier New" w:cs="Courier New"/>
        </w:rPr>
        <w:t>}% bold math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\begin{document}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gramStart"/>
      <w:r w:rsidRPr="005E5768">
        <w:rPr>
          <w:rFonts w:ascii="Courier New" w:hAnsi="Courier New" w:cs="Courier New"/>
        </w:rPr>
        <w:t>title{</w:t>
      </w:r>
      <w:proofErr w:type="gramEnd"/>
      <w:del w:id="0" w:author="Philip Burrows" w:date="2017-04-10T15:01:00Z">
        <w:r w:rsidRPr="005E5768" w:rsidDel="006946E5">
          <w:rPr>
            <w:rFonts w:ascii="Courier New" w:hAnsi="Courier New" w:cs="Courier New"/>
          </w:rPr>
          <w:delText xml:space="preserve">Arrival Time </w:delText>
        </w:r>
      </w:del>
      <w:r w:rsidRPr="005E5768">
        <w:rPr>
          <w:rFonts w:ascii="Courier New" w:hAnsi="Courier New" w:cs="Courier New"/>
        </w:rPr>
        <w:t xml:space="preserve">Stabilisation of </w:t>
      </w:r>
      <w:ins w:id="1" w:author="Philip Burrows" w:date="2017-04-10T15:01:00Z">
        <w:r w:rsidR="006946E5">
          <w:rPr>
            <w:rFonts w:ascii="Courier New" w:hAnsi="Courier New" w:cs="Courier New"/>
          </w:rPr>
          <w:t xml:space="preserve">the </w:t>
        </w:r>
        <w:r w:rsidR="006946E5" w:rsidRPr="005E5768">
          <w:rPr>
            <w:rFonts w:ascii="Courier New" w:hAnsi="Courier New" w:cs="Courier New"/>
          </w:rPr>
          <w:t xml:space="preserve">Arrival Time </w:t>
        </w:r>
        <w:r w:rsidR="006946E5">
          <w:rPr>
            <w:rFonts w:ascii="Courier New" w:hAnsi="Courier New" w:cs="Courier New"/>
          </w:rPr>
          <w:t xml:space="preserve">of </w:t>
        </w:r>
      </w:ins>
      <w:r w:rsidRPr="005E5768">
        <w:rPr>
          <w:rFonts w:ascii="Courier New" w:hAnsi="Courier New" w:cs="Courier New"/>
        </w:rPr>
        <w:t xml:space="preserve">a Relativistic Electron Beam </w:t>
      </w:r>
      <w:ins w:id="2" w:author="Philip Burrows" w:date="2017-04-10T15:01:00Z">
        <w:r w:rsidR="006946E5">
          <w:rPr>
            <w:rFonts w:ascii="Courier New" w:hAnsi="Courier New" w:cs="Courier New"/>
          </w:rPr>
          <w:t>to</w:t>
        </w:r>
      </w:ins>
      <w:del w:id="3" w:author="Philip Burrows" w:date="2017-04-10T15:01:00Z">
        <w:r w:rsidRPr="005E5768" w:rsidDel="006946E5">
          <w:rPr>
            <w:rFonts w:ascii="Courier New" w:hAnsi="Courier New" w:cs="Courier New"/>
          </w:rPr>
          <w:delText>at</w:delText>
        </w:r>
      </w:del>
      <w:r w:rsidRPr="005E5768">
        <w:rPr>
          <w:rFonts w:ascii="Courier New" w:hAnsi="Courier New" w:cs="Courier New"/>
        </w:rPr>
        <w:t xml:space="preserve">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50~fs Level}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</w:t>
      </w:r>
      <w:proofErr w:type="spellStart"/>
      <w:r w:rsidRPr="005E5768">
        <w:rPr>
          <w:rFonts w:ascii="Courier New" w:hAnsi="Courier New" w:cs="Courier New"/>
        </w:rPr>
        <w:t>J.~Roberts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\email{Corresponding author Jack.Roberts@cern.ch}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\affiliation{John Adams Institute (JAI), University of Oxford, Denys Wilkinson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Building, Keble Road, Oxford, OX1 3RH, United Kingdom}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\affiliation{The European Organization for Nuclear Research (CERN), Geneva 23,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CH-1211, Switzerland}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\author{P.~</w:t>
      </w:r>
      <w:proofErr w:type="spellStart"/>
      <w:r w:rsidRPr="005E5768">
        <w:rPr>
          <w:rFonts w:ascii="Courier New" w:hAnsi="Courier New" w:cs="Courier New"/>
        </w:rPr>
        <w:t>Skowronski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\affiliation{The European Organization for Nuclear Research (CERN), Geneva 23,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CH-1211, Switzerland}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</w:t>
      </w:r>
      <w:proofErr w:type="spellStart"/>
      <w:r w:rsidRPr="005E5768">
        <w:rPr>
          <w:rFonts w:ascii="Courier New" w:hAnsi="Courier New" w:cs="Courier New"/>
        </w:rPr>
        <w:t>P.</w:t>
      </w:r>
      <w:ins w:id="4" w:author="Philip Burrows" w:date="2017-04-10T15:01:00Z">
        <w:r w:rsidR="006946E5">
          <w:rPr>
            <w:rFonts w:ascii="Courier New" w:hAnsi="Courier New" w:cs="Courier New"/>
          </w:rPr>
          <w:t>N.</w:t>
        </w:r>
      </w:ins>
      <w:r w:rsidRPr="005E5768">
        <w:rPr>
          <w:rFonts w:ascii="Courier New" w:hAnsi="Courier New" w:cs="Courier New"/>
        </w:rPr>
        <w:t>~Burrows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\affiliation{John Adams Institute (JAI), University of Oxford, Denys Wilkinson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Building, Keble Road, Oxford, OX1 3RH, United Kingdom}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</w:t>
      </w:r>
      <w:proofErr w:type="spellStart"/>
      <w:r w:rsidRPr="005E5768">
        <w:rPr>
          <w:rFonts w:ascii="Courier New" w:hAnsi="Courier New" w:cs="Courier New"/>
        </w:rPr>
        <w:t>G.</w:t>
      </w:r>
      <w:ins w:id="5" w:author="Philip Burrows" w:date="2017-04-10T15:01:00Z">
        <w:r w:rsidR="006946E5">
          <w:rPr>
            <w:rFonts w:ascii="Courier New" w:hAnsi="Courier New" w:cs="Courier New"/>
          </w:rPr>
          <w:t>B.</w:t>
        </w:r>
      </w:ins>
      <w:r w:rsidRPr="005E5768">
        <w:rPr>
          <w:rFonts w:ascii="Courier New" w:hAnsi="Courier New" w:cs="Courier New"/>
        </w:rPr>
        <w:t>~Christian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\affiliation{John Adams Institute (JAI), University of Oxford, Denys Wilkinson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Building, Keble Road, Oxford, OX1 3RH, United Kingdom}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\author{R.~</w:t>
      </w:r>
      <w:proofErr w:type="spellStart"/>
      <w:r w:rsidRPr="005E5768">
        <w:rPr>
          <w:rFonts w:ascii="Courier New" w:hAnsi="Courier New" w:cs="Courier New"/>
        </w:rPr>
        <w:t>Corsini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\affiliation{The European Organization for Nuclear Research (CERN), Geneva 23,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CH-1211, Switzerland}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\author{A.~</w:t>
      </w:r>
      <w:proofErr w:type="spellStart"/>
      <w:r w:rsidRPr="005E5768">
        <w:rPr>
          <w:rFonts w:ascii="Courier New" w:hAnsi="Courier New" w:cs="Courier New"/>
        </w:rPr>
        <w:t>Ghigo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\affiliation{</w:t>
      </w:r>
      <w:proofErr w:type="spellStart"/>
      <w:r w:rsidRPr="005E5768">
        <w:rPr>
          <w:rFonts w:ascii="Courier New" w:hAnsi="Courier New" w:cs="Courier New"/>
        </w:rPr>
        <w:t>Laboratori</w:t>
      </w:r>
      <w:proofErr w:type="spellEnd"/>
      <w:r w:rsidRPr="005E5768">
        <w:rPr>
          <w:rFonts w:ascii="Courier New" w:hAnsi="Courier New" w:cs="Courier New"/>
        </w:rPr>
        <w:t xml:space="preserve"> </w:t>
      </w:r>
      <w:proofErr w:type="spellStart"/>
      <w:r w:rsidRPr="005E5768">
        <w:rPr>
          <w:rFonts w:ascii="Courier New" w:hAnsi="Courier New" w:cs="Courier New"/>
        </w:rPr>
        <w:t>Nazionali</w:t>
      </w:r>
      <w:proofErr w:type="spellEnd"/>
      <w:r w:rsidRPr="005E5768">
        <w:rPr>
          <w:rFonts w:ascii="Courier New" w:hAnsi="Courier New" w:cs="Courier New"/>
        </w:rPr>
        <w:t xml:space="preserve"> di </w:t>
      </w:r>
      <w:proofErr w:type="spellStart"/>
      <w:r w:rsidRPr="005E5768">
        <w:rPr>
          <w:rFonts w:ascii="Courier New" w:hAnsi="Courier New" w:cs="Courier New"/>
        </w:rPr>
        <w:t>Frascati</w:t>
      </w:r>
      <w:proofErr w:type="spellEnd"/>
      <w:r w:rsidRPr="005E5768">
        <w:rPr>
          <w:rFonts w:ascii="Courier New" w:hAnsi="Courier New" w:cs="Courier New"/>
        </w:rPr>
        <w:t xml:space="preserve"> (LNFN), Via Enrico Fermi, 40,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00044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spellStart"/>
      <w:r w:rsidRPr="005E5768">
        <w:rPr>
          <w:rFonts w:ascii="Courier New" w:hAnsi="Courier New" w:cs="Courier New"/>
        </w:rPr>
        <w:t>Frascati</w:t>
      </w:r>
      <w:proofErr w:type="spellEnd"/>
      <w:r w:rsidRPr="005E5768">
        <w:rPr>
          <w:rFonts w:ascii="Courier New" w:hAnsi="Courier New" w:cs="Courier New"/>
        </w:rPr>
        <w:t xml:space="preserve"> RM, Italy}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\author{F.~</w:t>
      </w:r>
      <w:proofErr w:type="spellStart"/>
      <w:r w:rsidRPr="005E5768">
        <w:rPr>
          <w:rFonts w:ascii="Courier New" w:hAnsi="Courier New" w:cs="Courier New"/>
        </w:rPr>
        <w:t>Marcellini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\affiliation{</w:t>
      </w:r>
      <w:proofErr w:type="spellStart"/>
      <w:r w:rsidRPr="005E5768">
        <w:rPr>
          <w:rFonts w:ascii="Courier New" w:hAnsi="Courier New" w:cs="Courier New"/>
        </w:rPr>
        <w:t>Laboratori</w:t>
      </w:r>
      <w:proofErr w:type="spellEnd"/>
      <w:r w:rsidRPr="005E5768">
        <w:rPr>
          <w:rFonts w:ascii="Courier New" w:hAnsi="Courier New" w:cs="Courier New"/>
        </w:rPr>
        <w:t xml:space="preserve"> </w:t>
      </w:r>
      <w:proofErr w:type="spellStart"/>
      <w:r w:rsidRPr="005E5768">
        <w:rPr>
          <w:rFonts w:ascii="Courier New" w:hAnsi="Courier New" w:cs="Courier New"/>
        </w:rPr>
        <w:t>Nazionali</w:t>
      </w:r>
      <w:proofErr w:type="spellEnd"/>
      <w:r w:rsidRPr="005E5768">
        <w:rPr>
          <w:rFonts w:ascii="Courier New" w:hAnsi="Courier New" w:cs="Courier New"/>
        </w:rPr>
        <w:t xml:space="preserve"> di </w:t>
      </w:r>
      <w:proofErr w:type="spellStart"/>
      <w:r w:rsidRPr="005E5768">
        <w:rPr>
          <w:rFonts w:ascii="Courier New" w:hAnsi="Courier New" w:cs="Courier New"/>
        </w:rPr>
        <w:t>Frascati</w:t>
      </w:r>
      <w:proofErr w:type="spellEnd"/>
      <w:r w:rsidRPr="005E5768">
        <w:rPr>
          <w:rFonts w:ascii="Courier New" w:hAnsi="Courier New" w:cs="Courier New"/>
        </w:rPr>
        <w:t xml:space="preserve"> (LNFN), Via Enrico Fermi, 40,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00044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spellStart"/>
      <w:r w:rsidRPr="005E5768">
        <w:rPr>
          <w:rFonts w:ascii="Courier New" w:hAnsi="Courier New" w:cs="Courier New"/>
        </w:rPr>
        <w:t>Frascati</w:t>
      </w:r>
      <w:proofErr w:type="spellEnd"/>
      <w:r w:rsidRPr="005E5768">
        <w:rPr>
          <w:rFonts w:ascii="Courier New" w:hAnsi="Courier New" w:cs="Courier New"/>
        </w:rPr>
        <w:t xml:space="preserve"> RM, Italy}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\author{</w:t>
      </w:r>
      <w:proofErr w:type="spellStart"/>
      <w:r w:rsidRPr="005E5768">
        <w:rPr>
          <w:rFonts w:ascii="Courier New" w:hAnsi="Courier New" w:cs="Courier New"/>
        </w:rPr>
        <w:t>C.~Perry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\affiliation{John Adams Institute (JAI), University of Oxford, Denys Wilkinson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Building, Keble Road, Oxford, OX1 3RH, United Kingdom}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\date{\today}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\begin{abstract}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CLIC, a proposed future linear electron-positron collider, and other machines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such</w:t>
      </w:r>
      <w:proofErr w:type="gramEnd"/>
      <w:r w:rsidRPr="005E5768">
        <w:rPr>
          <w:rFonts w:ascii="Courier New" w:hAnsi="Courier New" w:cs="Courier New"/>
        </w:rPr>
        <w:t xml:space="preserve"> as XFELs, place tight tolerances on the phase stabilities of their beams.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CLIC proposes the use of a novel, high bandwidth and low latency, `phase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feedforward</w:t>
      </w:r>
      <w:proofErr w:type="gramEnd"/>
      <w:r w:rsidRPr="005E5768">
        <w:rPr>
          <w:rFonts w:ascii="Courier New" w:hAnsi="Courier New" w:cs="Courier New"/>
        </w:rPr>
        <w:t xml:space="preserve">' system required to achieve a phase stability of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0.2^\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\)~at~12~GHz, or about 50~fs. This work documents the results from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operation</w:t>
      </w:r>
      <w:proofErr w:type="gramEnd"/>
      <w:r w:rsidRPr="005E5768">
        <w:rPr>
          <w:rFonts w:ascii="Courier New" w:hAnsi="Courier New" w:cs="Courier New"/>
        </w:rPr>
        <w:t xml:space="preserve"> of a prototype phase feedforward system at the CLIC test facility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CTF3, with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&gt;23\)~MHz bandwidth and a total hardware latency of 100~ns. New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phase</w:t>
      </w:r>
      <w:proofErr w:type="gramEnd"/>
      <w:r w:rsidRPr="005E5768">
        <w:rPr>
          <w:rFonts w:ascii="Courier New" w:hAnsi="Courier New" w:cs="Courier New"/>
        </w:rPr>
        <w:t xml:space="preserve"> monitors with 30~fs resolution, 20~kW amplifiers with 47~MHz </w:t>
      </w:r>
      <w:ins w:id="6" w:author="Philip Burrows" w:date="2017-04-24T15:30:00Z">
        <w:r w:rsidR="005C2B61">
          <w:rPr>
            <w:rFonts w:ascii="Courier New" w:hAnsi="Courier New" w:cs="Courier New"/>
          </w:rPr>
          <w:t xml:space="preserve">??? MUST BE CONSISTENT </w:t>
        </w:r>
      </w:ins>
      <w:bookmarkStart w:id="7" w:name="_GoBack"/>
      <w:bookmarkEnd w:id="7"/>
      <w:r w:rsidRPr="005E5768">
        <w:rPr>
          <w:rFonts w:ascii="Courier New" w:hAnsi="Courier New" w:cs="Courier New"/>
        </w:rPr>
        <w:t xml:space="preserve">bandwidth,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and</w:t>
      </w:r>
      <w:proofErr w:type="gramEnd"/>
      <w:r w:rsidRPr="005E5768">
        <w:rPr>
          <w:rFonts w:ascii="Courier New" w:hAnsi="Courier New" w:cs="Courier New"/>
        </w:rPr>
        <w:t xml:space="preserve"> electromagnetic kickers have been designed and installed for the system.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system utilises a dog-leg chicane in the beamline, for which a dedicated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optics</w:t>
      </w:r>
      <w:proofErr w:type="gramEnd"/>
      <w:r w:rsidRPr="005E5768">
        <w:rPr>
          <w:rFonts w:ascii="Courier New" w:hAnsi="Courier New" w:cs="Courier New"/>
        </w:rPr>
        <w:t xml:space="preserve"> have been created and commissioned. The prototype has demonstrated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CLIC-level phase stability, reducing an initial </w:t>
      </w:r>
      <w:proofErr w:type="spellStart"/>
      <w:r w:rsidRPr="005E5768">
        <w:rPr>
          <w:rFonts w:ascii="Courier New" w:hAnsi="Courier New" w:cs="Courier New"/>
        </w:rPr>
        <w:t>rms</w:t>
      </w:r>
      <w:proofErr w:type="spellEnd"/>
      <w:r w:rsidRPr="005E5768">
        <w:rPr>
          <w:rFonts w:ascii="Courier New" w:hAnsi="Courier New" w:cs="Courier New"/>
        </w:rPr>
        <w:t xml:space="preserve"> phase variation of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0.92\pm0.04^\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to \(0.20\pm0.01^\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\end{abstract}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maketitle</w:t>
      </w:r>
      <w:proofErr w:type="spellEnd"/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6946E5" w:rsidRDefault="006946E5" w:rsidP="005E5768">
      <w:pPr>
        <w:pStyle w:val="PlainText"/>
        <w:rPr>
          <w:ins w:id="8" w:author="Philip Burrows" w:date="2017-04-10T15:02:00Z"/>
          <w:rFonts w:ascii="Courier New" w:hAnsi="Courier New" w:cs="Courier New"/>
        </w:rPr>
      </w:pPr>
      <w:ins w:id="9" w:author="Philip Burrows" w:date="2017-04-10T15:02:00Z">
        <w:r>
          <w:rPr>
            <w:rFonts w:ascii="Courier New" w:hAnsi="Courier New" w:cs="Courier New"/>
          </w:rPr>
          <w:t>%%</w:t>
        </w:r>
      </w:ins>
    </w:p>
    <w:p w:rsidR="006946E5" w:rsidRDefault="006946E5" w:rsidP="005E5768">
      <w:pPr>
        <w:pStyle w:val="PlainText"/>
        <w:rPr>
          <w:ins w:id="10" w:author="Philip Burrows" w:date="2017-04-10T15:02:00Z"/>
          <w:rFonts w:ascii="Courier New" w:hAnsi="Courier New" w:cs="Courier New"/>
        </w:rPr>
      </w:pPr>
    </w:p>
    <w:p w:rsidR="006946E5" w:rsidRPr="00FD4CDA" w:rsidRDefault="006946E5" w:rsidP="006946E5">
      <w:pPr>
        <w:jc w:val="both"/>
        <w:rPr>
          <w:ins w:id="11" w:author="Philip Burrows" w:date="2017-04-10T15:06:00Z"/>
        </w:rPr>
      </w:pPr>
      <w:ins w:id="12" w:author="Philip Burrows" w:date="2017-04-10T15:06:00Z">
        <w:r w:rsidRPr="00FD4CDA">
          <w:t xml:space="preserve">High-energy linear electron-positron colliders have been proposed as next-generation particle accelerators for exploring the subatomic world with extreme precision. They will provide </w:t>
        </w:r>
        <w:r>
          <w:t>sensitivity to</w:t>
        </w:r>
        <w:r w:rsidRPr="00FD4CDA">
          <w:t xml:space="preserve"> new physics processes, beyond those described by the Standard Model </w:t>
        </w:r>
        <w:r>
          <w:t xml:space="preserve">(SM) </w:t>
        </w:r>
        <w:r w:rsidRPr="00FD4CDA">
          <w:t>of elementary particle interactions,</w:t>
        </w:r>
        <w:r>
          <w:t xml:space="preserve"> at mass scales </w:t>
        </w:r>
        <w:r w:rsidRPr="00FD4CDA">
          <w:t xml:space="preserve">that can exceed the </w:t>
        </w:r>
        <w:r>
          <w:t xml:space="preserve">eventual </w:t>
        </w:r>
        <w:r w:rsidRPr="00FD4CDA">
          <w:t xml:space="preserve">reach of the CERN Large Hadron Collider </w:t>
        </w:r>
        <w:r>
          <w:t xml:space="preserve">(LHC) </w:t>
        </w:r>
        <w:r w:rsidRPr="00FD4CDA">
          <w:t>by</w:t>
        </w:r>
        <w:r w:rsidR="00F31208">
          <w:t xml:space="preserve"> more than an order</w:t>
        </w:r>
        <w:r>
          <w:t xml:space="preserve"> of magnitude</w:t>
        </w:r>
        <w:r w:rsidRPr="00FD4CDA">
          <w:t xml:space="preserve">. </w:t>
        </w:r>
      </w:ins>
    </w:p>
    <w:p w:rsidR="006946E5" w:rsidRDefault="006946E5" w:rsidP="006946E5">
      <w:pPr>
        <w:jc w:val="both"/>
        <w:rPr>
          <w:ins w:id="13" w:author="Philip Burrows" w:date="2017-04-10T15:06:00Z"/>
        </w:rPr>
      </w:pPr>
    </w:p>
    <w:p w:rsidR="006946E5" w:rsidRDefault="006946E5" w:rsidP="006946E5">
      <w:pPr>
        <w:jc w:val="both"/>
        <w:rPr>
          <w:ins w:id="14" w:author="Philip Burrows" w:date="2017-04-10T15:06:00Z"/>
        </w:rPr>
      </w:pPr>
      <w:ins w:id="15" w:author="Philip Burrows" w:date="2017-04-10T15:06:00Z">
        <w:r>
          <w:t xml:space="preserve">The Compact Linear Collider (CLIC) has been proposed </w:t>
        </w:r>
      </w:ins>
      <w:ins w:id="16" w:author="Philip Burrows" w:date="2017-04-10T15:07:00Z">
        <w:r>
          <w:t>~</w:t>
        </w:r>
        <w:r>
          <w:rPr>
            <w:rFonts w:ascii="Courier New" w:hAnsi="Courier New" w:cs="Courier New"/>
            <w:sz w:val="21"/>
            <w:szCs w:val="21"/>
          </w:rPr>
          <w:t>\cite{CLICCDR}</w:t>
        </w:r>
      </w:ins>
      <w:ins w:id="17" w:author="Philip Burrows" w:date="2017-04-10T15:06:00Z">
        <w:r>
          <w:t xml:space="preserve"> as a particle physics facility for the annihilation of electrons and positrons at centre-of-mass energies of up to 3 </w:t>
        </w:r>
        <w:proofErr w:type="spellStart"/>
        <w:r>
          <w:t>TeV</w:t>
        </w:r>
        <w:proofErr w:type="spellEnd"/>
        <w:r>
          <w:t>. CLIC is the most technologically mature concept of a high-energy lepton collider for enabling direct searches for new physics processes in the multi-</w:t>
        </w:r>
        <w:proofErr w:type="spellStart"/>
        <w:r>
          <w:t>TeV</w:t>
        </w:r>
        <w:proofErr w:type="spellEnd"/>
        <w:r>
          <w:t xml:space="preserve"> energy regime. This energy reach, combined with high-luminosity of the electron-positron collisions, will also enable precise measurements of propertie</w:t>
        </w:r>
        <w:r w:rsidR="00F31208">
          <w:t>s of the Higgs boson~\cite{CLIC-</w:t>
        </w:r>
        <w:r>
          <w:t>H</w:t>
        </w:r>
      </w:ins>
      <w:ins w:id="18" w:author="Philip Burrows" w:date="2017-04-10T15:08:00Z">
        <w:r>
          <w:t>iggs</w:t>
        </w:r>
      </w:ins>
      <w:ins w:id="19" w:author="Philip Burrows" w:date="2017-04-10T15:06:00Z">
        <w:r>
          <w:t xml:space="preserve">} and the top quark, </w:t>
        </w:r>
      </w:ins>
      <w:ins w:id="20" w:author="Philip Burrows" w:date="2017-04-24T09:50:00Z">
        <w:r w:rsidR="00F31208">
          <w:t xml:space="preserve">and </w:t>
        </w:r>
      </w:ins>
      <w:ins w:id="21" w:author="Philip Burrows" w:date="2017-04-10T15:06:00Z">
        <w:r w:rsidR="00F31208">
          <w:t>provide</w:t>
        </w:r>
        <w:r>
          <w:t xml:space="preserve"> sensitivity to beyond-SM phenomena at mass scales of up to 10-100 </w:t>
        </w:r>
        <w:proofErr w:type="spellStart"/>
        <w:r>
          <w:t>TeV</w:t>
        </w:r>
        <w:proofErr w:type="spellEnd"/>
        <w:r>
          <w:t xml:space="preserve"> in some cases~\cite{CLIC-staging}.</w:t>
        </w:r>
      </w:ins>
    </w:p>
    <w:p w:rsidR="006946E5" w:rsidRDefault="006946E5" w:rsidP="006946E5">
      <w:pPr>
        <w:jc w:val="both"/>
        <w:rPr>
          <w:ins w:id="22" w:author="Philip Burrows" w:date="2017-04-10T15:06:00Z"/>
        </w:rPr>
      </w:pPr>
    </w:p>
    <w:p w:rsidR="00D06E83" w:rsidRDefault="006946E5" w:rsidP="006946E5">
      <w:pPr>
        <w:jc w:val="both"/>
        <w:rPr>
          <w:ins w:id="23" w:author="Philip Burrows" w:date="2017-04-10T15:06:00Z"/>
        </w:rPr>
      </w:pPr>
      <w:ins w:id="24" w:author="Philip Burrows" w:date="2017-04-10T15:06:00Z">
        <w:r>
          <w:lastRenderedPageBreak/>
          <w:t xml:space="preserve">The CLIC design employs the novel concept of high power generation at radio-frequency (RF) by decelerating an electron </w:t>
        </w:r>
      </w:ins>
      <w:ins w:id="25" w:author="Philip Burrows" w:date="2017-04-10T15:15:00Z">
        <w:r w:rsidR="00993A69">
          <w:t>‘</w:t>
        </w:r>
      </w:ins>
      <w:ins w:id="26" w:author="Philip Burrows" w:date="2017-04-10T15:06:00Z">
        <w:r>
          <w:t xml:space="preserve">drive beam’ and utilising that power to accelerate the main electron and positron beams to the desired high energies. </w:t>
        </w:r>
      </w:ins>
      <w:ins w:id="27" w:author="Philip Burrows" w:date="2017-04-10T15:31:00Z">
        <w:r w:rsidR="008D2A69">
          <w:t xml:space="preserve"> </w:t>
        </w:r>
      </w:ins>
      <w:ins w:id="28" w:author="Philip Burrows" w:date="2017-04-10T15:06:00Z">
        <w:r>
          <w:t>A major challenge for this drive-beam acceleration concept is the synchronisation of the arrival of the drive and main beams at the power-extraction structures to an exceptional level of temporal accuracy. The arrival times need to be synchronised to better than 50</w:t>
        </w:r>
      </w:ins>
      <w:ins w:id="29" w:author="Philip Burrows" w:date="2017-04-10T15:09:00Z">
        <w:r>
          <w:t>~</w:t>
        </w:r>
      </w:ins>
      <w:ins w:id="30" w:author="Philip Burrows" w:date="2017-04-10T15:06:00Z">
        <w:r>
          <w:t xml:space="preserve">fs in order to limit the loss of luminosity, resulting from subsequent </w:t>
        </w:r>
        <w:proofErr w:type="spellStart"/>
        <w:r>
          <w:t>mis</w:t>
        </w:r>
        <w:proofErr w:type="spellEnd"/>
        <w:r>
          <w:t xml:space="preserve">-acceleration of the main beams, to less than 1% of </w:t>
        </w:r>
        <w:r w:rsidR="008D2A69">
          <w:t>the design value~</w:t>
        </w:r>
      </w:ins>
      <w:ins w:id="31" w:author="Philip Burrows" w:date="2017-04-10T15:32:00Z">
        <w:r w:rsidR="008D2A69" w:rsidRPr="005E5768">
          <w:rPr>
            <w:rFonts w:ascii="Courier New" w:hAnsi="Courier New" w:cs="Courier New"/>
          </w:rPr>
          <w:t>\cite{Gerber2015}</w:t>
        </w:r>
      </w:ins>
      <w:ins w:id="32" w:author="Philip Burrows" w:date="2017-04-10T15:06:00Z">
        <w:r>
          <w:t>. Other types of novel particle accelerator, for example X-ray free-electron lasers, also demand a high degree of beam arrival-time stability w.r.t. an external</w:t>
        </w:r>
      </w:ins>
      <w:ins w:id="33" w:author="Philip Burrows" w:date="2017-04-10T15:16:00Z">
        <w:r w:rsidR="00993A69">
          <w:t>ly-applied</w:t>
        </w:r>
      </w:ins>
      <w:ins w:id="34" w:author="Philip Burrows" w:date="2017-04-10T15:06:00Z">
        <w:r>
          <w:t xml:space="preserve"> laser beam for th</w:t>
        </w:r>
        <w:r w:rsidR="00993A69">
          <w:t>e purpose of</w:t>
        </w:r>
        <w:r>
          <w:t xml:space="preserve"> </w:t>
        </w:r>
      </w:ins>
      <w:ins w:id="35" w:author="Philip Burrows" w:date="2017-04-10T15:11:00Z">
        <w:r w:rsidR="00993A69">
          <w:t>‘</w:t>
        </w:r>
      </w:ins>
      <w:ins w:id="36" w:author="Philip Burrows" w:date="2017-04-10T15:06:00Z">
        <w:r>
          <w:t>seeding</w:t>
        </w:r>
      </w:ins>
      <w:ins w:id="37" w:author="Philip Burrows" w:date="2017-04-10T15:11:00Z">
        <w:r w:rsidR="00993A69">
          <w:t>’</w:t>
        </w:r>
      </w:ins>
      <w:ins w:id="38" w:author="Philip Burrows" w:date="2017-04-10T15:06:00Z">
        <w:r>
          <w:t xml:space="preserve"> of X-ray las</w:t>
        </w:r>
        <w:r w:rsidR="00993A69">
          <w:t xml:space="preserve">ing from the electron beam. A laser-based optical synchronisation scheme </w:t>
        </w:r>
        <w:r w:rsidR="008D2A69">
          <w:t>in this context was reported in</w:t>
        </w:r>
        <w:r w:rsidR="00993A69">
          <w:t>~</w:t>
        </w:r>
      </w:ins>
      <w:ins w:id="39" w:author="Philip Burrows" w:date="2017-04-10T16:20:00Z">
        <w:r w:rsidR="00EA0A4B" w:rsidRPr="005E5768">
          <w:rPr>
            <w:rFonts w:ascii="Courier New" w:hAnsi="Courier New" w:cs="Courier New"/>
          </w:rPr>
          <w:t>\</w:t>
        </w:r>
        <w:proofErr w:type="gramStart"/>
        <w:r w:rsidR="00EA0A4B" w:rsidRPr="005E5768">
          <w:rPr>
            <w:rFonts w:ascii="Courier New" w:hAnsi="Courier New" w:cs="Courier New"/>
          </w:rPr>
          <w:t>cite{</w:t>
        </w:r>
        <w:proofErr w:type="spellStart"/>
        <w:proofErr w:type="gramEnd"/>
        <w:r w:rsidR="00EA0A4B" w:rsidRPr="005E5768">
          <w:rPr>
            <w:rFonts w:ascii="Courier New" w:hAnsi="Courier New" w:cs="Courier New"/>
          </w:rPr>
          <w:t>flashPRL</w:t>
        </w:r>
        <w:proofErr w:type="spellEnd"/>
        <w:r w:rsidR="00EA0A4B" w:rsidRPr="005E5768">
          <w:rPr>
            <w:rFonts w:ascii="Courier New" w:hAnsi="Courier New" w:cs="Courier New"/>
          </w:rPr>
          <w:t>}</w:t>
        </w:r>
      </w:ins>
      <w:ins w:id="40" w:author="Philip Burrows" w:date="2017-04-10T15:06:00Z">
        <w:r>
          <w:t>.</w:t>
        </w:r>
      </w:ins>
      <w:ins w:id="41" w:author="Philip Burrows" w:date="2017-04-10T15:16:00Z">
        <w:r w:rsidR="00993A69">
          <w:t xml:space="preserve"> </w:t>
        </w:r>
      </w:ins>
      <w:ins w:id="42" w:author="Philip Burrows" w:date="2017-04-10T15:06:00Z">
        <w:r w:rsidR="00993A69">
          <w:t>Here we describe</w:t>
        </w:r>
      </w:ins>
      <w:ins w:id="43" w:author="Philip Burrows" w:date="2017-04-10T15:14:00Z">
        <w:r w:rsidR="00993A69">
          <w:t xml:space="preserve"> a beam-based</w:t>
        </w:r>
      </w:ins>
      <w:ins w:id="44" w:author="Philip Burrows" w:date="2017-04-10T16:22:00Z">
        <w:r w:rsidR="00DB256B">
          <w:t>, low-latency</w:t>
        </w:r>
      </w:ins>
      <w:ins w:id="45" w:author="Philip Burrows" w:date="2017-04-10T15:14:00Z">
        <w:r w:rsidR="00993A69">
          <w:t xml:space="preserve"> feed-forward system</w:t>
        </w:r>
      </w:ins>
      <w:ins w:id="46" w:author="Philip Burrows" w:date="2017-04-10T15:06:00Z">
        <w:r>
          <w:t xml:space="preserve"> </w:t>
        </w:r>
      </w:ins>
      <w:ins w:id="47" w:author="Philip Burrows" w:date="2017-04-10T15:14:00Z">
        <w:r w:rsidR="00D06E83">
          <w:t>designed to</w:t>
        </w:r>
        <w:r w:rsidR="00993A69">
          <w:t xml:space="preserve"> </w:t>
        </w:r>
      </w:ins>
      <w:ins w:id="48" w:author="Philip Burrows" w:date="2017-04-10T15:06:00Z">
        <w:r w:rsidR="00D06E83">
          <w:t>stabilise</w:t>
        </w:r>
        <w:r>
          <w:t xml:space="preserve"> the arrival time of a relativist</w:t>
        </w:r>
        <w:r w:rsidR="00D06E83">
          <w:t xml:space="preserve">ic electron beam to the </w:t>
        </w:r>
        <w:r>
          <w:t>50</w:t>
        </w:r>
      </w:ins>
      <w:ins w:id="49" w:author="Philip Burrows" w:date="2017-04-10T15:09:00Z">
        <w:r>
          <w:t>~</w:t>
        </w:r>
      </w:ins>
      <w:ins w:id="50" w:author="Philip Burrows" w:date="2017-04-10T15:06:00Z">
        <w:r>
          <w:t>fs level required for CLIC</w:t>
        </w:r>
      </w:ins>
      <w:ins w:id="51" w:author="Philip Burrows" w:date="2017-04-10T15:13:00Z">
        <w:r w:rsidR="00993A69">
          <w:t>.</w:t>
        </w:r>
      </w:ins>
      <w:ins w:id="52" w:author="Philip Burrows" w:date="2017-04-10T16:04:00Z">
        <w:r w:rsidR="00D06E83">
          <w:t xml:space="preserve"> </w:t>
        </w:r>
      </w:ins>
    </w:p>
    <w:p w:rsidR="000E1216" w:rsidRPr="005E5768" w:rsidRDefault="008D2A69" w:rsidP="000E1216">
      <w:pPr>
        <w:pStyle w:val="PlainText"/>
        <w:rPr>
          <w:ins w:id="53" w:author="Philip Burrows" w:date="2017-04-10T16:12:00Z"/>
          <w:rFonts w:ascii="Courier New" w:hAnsi="Courier New" w:cs="Courier New"/>
        </w:rPr>
      </w:pPr>
      <w:ins w:id="54" w:author="Philip Burrows" w:date="2017-04-10T15:18:00Z">
        <w:r>
          <w:t>The CLIC drive-beam</w:t>
        </w:r>
        <w:r w:rsidR="00471790">
          <w:t xml:space="preserve"> concept is shown schematically</w:t>
        </w:r>
        <w:r w:rsidR="00993A69">
          <w:t xml:space="preserve"> </w:t>
        </w:r>
        <w:r w:rsidR="00E247A4">
          <w:t xml:space="preserve">in </w:t>
        </w:r>
      </w:ins>
      <w:ins w:id="55" w:author="Philip Burrows" w:date="2017-04-10T16:46:00Z">
        <w:r w:rsidR="00E247A4" w:rsidRPr="005E5768">
          <w:rPr>
            <w:rFonts w:ascii="Courier New" w:hAnsi="Courier New" w:cs="Courier New"/>
          </w:rPr>
          <w:t>Fig</w:t>
        </w:r>
        <w:proofErr w:type="gramStart"/>
        <w:r w:rsidR="00E247A4" w:rsidRPr="005E5768">
          <w:rPr>
            <w:rFonts w:ascii="Courier New" w:hAnsi="Courier New" w:cs="Courier New"/>
          </w:rPr>
          <w:t>.~</w:t>
        </w:r>
        <w:proofErr w:type="gramEnd"/>
        <w:r w:rsidR="00E247A4" w:rsidRPr="005E5768">
          <w:rPr>
            <w:rFonts w:ascii="Courier New" w:hAnsi="Courier New" w:cs="Courier New"/>
          </w:rPr>
          <w:t>\ref{</w:t>
        </w:r>
        <w:proofErr w:type="spellStart"/>
        <w:r w:rsidR="00E247A4" w:rsidRPr="005E5768">
          <w:rPr>
            <w:rFonts w:ascii="Courier New" w:hAnsi="Courier New" w:cs="Courier New"/>
          </w:rPr>
          <w:t>fig:</w:t>
        </w:r>
        <w:r w:rsidR="00E247A4">
          <w:rPr>
            <w:rFonts w:ascii="Courier New" w:hAnsi="Courier New" w:cs="Courier New"/>
          </w:rPr>
          <w:t>CLIC</w:t>
        </w:r>
        <w:r w:rsidR="00E247A4" w:rsidRPr="005E5768">
          <w:rPr>
            <w:rFonts w:ascii="Courier New" w:hAnsi="Courier New" w:cs="Courier New"/>
          </w:rPr>
          <w:t>Layout</w:t>
        </w:r>
        <w:proofErr w:type="spellEnd"/>
        <w:r w:rsidR="00E247A4" w:rsidRPr="005E5768">
          <w:rPr>
            <w:rFonts w:ascii="Courier New" w:hAnsi="Courier New" w:cs="Courier New"/>
          </w:rPr>
          <w:t>}</w:t>
        </w:r>
      </w:ins>
      <w:ins w:id="56" w:author="Philip Burrows" w:date="2017-04-10T15:18:00Z">
        <w:r w:rsidR="00471790">
          <w:t>;</w:t>
        </w:r>
        <w:r w:rsidR="00F31208">
          <w:t xml:space="preserve"> 50</w:t>
        </w:r>
        <w:r w:rsidR="00D06E83">
          <w:t xml:space="preserve"> </w:t>
        </w:r>
        <w:r w:rsidR="00993A69">
          <w:t>deceleration sections</w:t>
        </w:r>
      </w:ins>
      <w:ins w:id="57" w:author="Philip Burrows" w:date="2017-04-10T15:19:00Z">
        <w:r w:rsidR="00353A5E">
          <w:t xml:space="preserve"> </w:t>
        </w:r>
      </w:ins>
      <w:ins w:id="58" w:author="Philip Burrows" w:date="2017-04-24T09:57:00Z">
        <w:r w:rsidR="00471790">
          <w:t xml:space="preserve">are </w:t>
        </w:r>
      </w:ins>
      <w:ins w:id="59" w:author="Philip Burrows" w:date="2017-04-10T15:19:00Z">
        <w:r w:rsidR="00353A5E">
          <w:t xml:space="preserve">required for </w:t>
        </w:r>
      </w:ins>
      <w:ins w:id="60" w:author="Philip Burrows" w:date="2017-04-10T15:20:00Z">
        <w:r w:rsidR="00353A5E">
          <w:t xml:space="preserve">a </w:t>
        </w:r>
      </w:ins>
      <w:ins w:id="61" w:author="Philip Burrows" w:date="2017-04-10T15:19:00Z">
        <w:r w:rsidR="00353A5E">
          <w:t xml:space="preserve">3 </w:t>
        </w:r>
        <w:proofErr w:type="spellStart"/>
        <w:r w:rsidR="00353A5E">
          <w:t>TeV</w:t>
        </w:r>
        <w:proofErr w:type="spellEnd"/>
        <w:r w:rsidR="00353A5E">
          <w:t xml:space="preserve"> </w:t>
        </w:r>
      </w:ins>
      <w:ins w:id="62" w:author="Philip Burrows" w:date="2017-04-10T15:20:00Z">
        <w:r w:rsidR="000E1216">
          <w:t xml:space="preserve">electron-positron </w:t>
        </w:r>
        <w:r w:rsidR="00353A5E">
          <w:t>collider.</w:t>
        </w:r>
      </w:ins>
      <w:ins w:id="63" w:author="Philip Burrows" w:date="2017-04-10T15:21:00Z">
        <w:r w:rsidR="00471790">
          <w:t xml:space="preserve"> At the decelerators t</w:t>
        </w:r>
        <w:r w:rsidR="00353A5E">
          <w:t>he drive beam</w:t>
        </w:r>
      </w:ins>
      <w:ins w:id="64" w:author="Philip Burrows" w:date="2017-04-10T15:20:00Z">
        <w:r w:rsidR="00353A5E">
          <w:t xml:space="preserve"> </w:t>
        </w:r>
      </w:ins>
      <w:ins w:id="65" w:author="Philip Burrows" w:date="2017-04-10T15:23:00Z">
        <w:r w:rsidR="00353A5E">
          <w:t>comprises a 240~ns</w:t>
        </w:r>
      </w:ins>
      <w:ins w:id="66" w:author="Philip Burrows" w:date="2017-04-10T15:28:00Z">
        <w:r w:rsidR="00353A5E">
          <w:t>-long</w:t>
        </w:r>
      </w:ins>
      <w:ins w:id="67" w:author="Philip Burrows" w:date="2017-04-10T15:23:00Z">
        <w:r w:rsidR="00D06E83">
          <w:t xml:space="preserve"> pulse of</w:t>
        </w:r>
      </w:ins>
      <w:ins w:id="68" w:author="Philip Burrows" w:date="2017-04-10T16:09:00Z">
        <w:r w:rsidR="00D06E83">
          <w:t xml:space="preserve"> 2.4</w:t>
        </w:r>
      </w:ins>
      <w:ins w:id="69" w:author="Philip Burrows" w:date="2017-04-10T15:23:00Z">
        <w:r w:rsidR="00D06E83">
          <w:t xml:space="preserve">~GeV </w:t>
        </w:r>
        <w:r w:rsidR="00353A5E">
          <w:t>electrons</w:t>
        </w:r>
      </w:ins>
      <w:ins w:id="70" w:author="Philip Burrows" w:date="2017-04-10T15:27:00Z">
        <w:r w:rsidR="00353A5E">
          <w:t xml:space="preserve"> </w:t>
        </w:r>
      </w:ins>
      <w:ins w:id="71" w:author="Philip Burrows" w:date="2017-04-10T15:23:00Z">
        <w:r w:rsidR="00353A5E">
          <w:t xml:space="preserve">bunched with a </w:t>
        </w:r>
      </w:ins>
      <w:ins w:id="72" w:author="Philip Burrows" w:date="2017-04-10T15:24:00Z">
        <w:r w:rsidR="00353A5E">
          <w:t>frequency</w:t>
        </w:r>
      </w:ins>
      <w:ins w:id="73" w:author="Philip Burrows" w:date="2017-04-10T15:23:00Z">
        <w:r w:rsidR="00353A5E">
          <w:t xml:space="preserve"> </w:t>
        </w:r>
      </w:ins>
      <w:ins w:id="74" w:author="Philip Burrows" w:date="2017-04-10T15:24:00Z">
        <w:r w:rsidR="00353A5E">
          <w:t>of c. 12~GHz</w:t>
        </w:r>
      </w:ins>
      <w:ins w:id="75" w:author="Philip Burrows" w:date="2017-04-10T16:48:00Z">
        <w:r w:rsidR="00E247A4">
          <w:t>; the pulse repetition rate is 50~Hz</w:t>
        </w:r>
      </w:ins>
      <w:ins w:id="76" w:author="Philip Burrows" w:date="2017-04-10T15:24:00Z">
        <w:r w:rsidR="00353A5E">
          <w:t>.</w:t>
        </w:r>
      </w:ins>
      <w:ins w:id="77" w:author="Philip Burrows" w:date="2017-04-10T15:35:00Z">
        <w:r>
          <w:t xml:space="preserve"> </w:t>
        </w:r>
      </w:ins>
      <w:ins w:id="78" w:author="Philip Burrows" w:date="2017-04-10T16:10:00Z">
        <w:r w:rsidR="00D06E83">
          <w:t>Throughout this paper we use the equivalent term longitudinal ‘phase’ to refer to the beam time coordinate; 50~fs temporal stability is equivalent to 0.</w:t>
        </w:r>
        <w:r w:rsidR="00D06E83" w:rsidRPr="005E5768">
          <w:rPr>
            <w:rFonts w:ascii="Courier New" w:hAnsi="Courier New" w:cs="Courier New"/>
          </w:rPr>
          <w:t>2^\</w:t>
        </w:r>
        <w:proofErr w:type="spellStart"/>
        <w:r w:rsidR="00D06E83" w:rsidRPr="005E5768">
          <w:rPr>
            <w:rFonts w:ascii="Courier New" w:hAnsi="Courier New" w:cs="Courier New"/>
          </w:rPr>
          <w:t>circ</w:t>
        </w:r>
        <w:proofErr w:type="spellEnd"/>
        <w:r w:rsidR="00D06E83" w:rsidRPr="005E5768">
          <w:rPr>
            <w:rFonts w:ascii="Courier New" w:hAnsi="Courier New" w:cs="Courier New"/>
          </w:rPr>
          <w:t>\)</w:t>
        </w:r>
        <w:r w:rsidR="00D06E83">
          <w:rPr>
            <w:rFonts w:ascii="Courier New" w:hAnsi="Courier New" w:cs="Courier New"/>
          </w:rPr>
          <w:t xml:space="preserve"> phase stability at </w:t>
        </w:r>
        <w:r w:rsidR="00D06E83" w:rsidRPr="005E5768">
          <w:rPr>
            <w:rFonts w:ascii="Courier New" w:hAnsi="Courier New" w:cs="Courier New"/>
          </w:rPr>
          <w:t>12~GHz</w:t>
        </w:r>
        <w:r w:rsidR="000E1216">
          <w:rPr>
            <w:rFonts w:ascii="Courier New" w:hAnsi="Courier New" w:cs="Courier New"/>
          </w:rPr>
          <w:t xml:space="preserve"> </w:t>
        </w:r>
        <w:r w:rsidR="00D06E83">
          <w:rPr>
            <w:rFonts w:ascii="Courier New" w:hAnsi="Courier New" w:cs="Courier New"/>
          </w:rPr>
          <w:t>RF.</w:t>
        </w:r>
      </w:ins>
      <w:ins w:id="79" w:author="Philip Burrows" w:date="2017-04-10T16:12:00Z">
        <w:r w:rsidR="000E1216">
          <w:rPr>
            <w:rFonts w:ascii="Courier New" w:hAnsi="Courier New" w:cs="Courier New"/>
          </w:rPr>
          <w:t xml:space="preserve"> In the CLIC design t</w:t>
        </w:r>
        <w:r w:rsidR="000E1216" w:rsidRPr="005E5768">
          <w:rPr>
            <w:rFonts w:ascii="Courier New" w:hAnsi="Courier New" w:cs="Courier New"/>
          </w:rPr>
          <w:t xml:space="preserve">he </w:t>
        </w:r>
        <w:r w:rsidR="000E1216">
          <w:rPr>
            <w:rFonts w:ascii="Courier New" w:hAnsi="Courier New" w:cs="Courier New"/>
          </w:rPr>
          <w:t xml:space="preserve">incoming </w:t>
        </w:r>
        <w:r w:rsidR="000E1216" w:rsidRPr="005E5768">
          <w:rPr>
            <w:rFonts w:ascii="Courier New" w:hAnsi="Courier New" w:cs="Courier New"/>
          </w:rPr>
          <w:t>drive</w:t>
        </w:r>
        <w:r w:rsidR="000E1216">
          <w:rPr>
            <w:rFonts w:ascii="Courier New" w:hAnsi="Courier New" w:cs="Courier New"/>
          </w:rPr>
          <w:t>-</w:t>
        </w:r>
        <w:r w:rsidR="000E1216" w:rsidRPr="005E5768">
          <w:rPr>
            <w:rFonts w:ascii="Courier New" w:hAnsi="Courier New" w:cs="Courier New"/>
          </w:rPr>
          <w:t xml:space="preserve">beam phase stability cannot be guaranteed to be better than </w:t>
        </w:r>
        <w:proofErr w:type="gramStart"/>
        <w:r w:rsidR="000E1216" w:rsidRPr="005E5768">
          <w:rPr>
            <w:rFonts w:ascii="Courier New" w:hAnsi="Courier New" w:cs="Courier New"/>
          </w:rPr>
          <w:t>\(</w:t>
        </w:r>
        <w:proofErr w:type="gramEnd"/>
        <w:r w:rsidR="000E1216" w:rsidRPr="005E5768">
          <w:rPr>
            <w:rFonts w:ascii="Courier New" w:hAnsi="Courier New" w:cs="Courier New"/>
          </w:rPr>
          <w:t>2^\</w:t>
        </w:r>
        <w:proofErr w:type="spellStart"/>
        <w:r w:rsidR="000E1216" w:rsidRPr="005E5768">
          <w:rPr>
            <w:rFonts w:ascii="Courier New" w:hAnsi="Courier New" w:cs="Courier New"/>
          </w:rPr>
          <w:t>circ</w:t>
        </w:r>
        <w:proofErr w:type="spellEnd"/>
        <w:r w:rsidR="000E1216" w:rsidRPr="005E5768">
          <w:rPr>
            <w:rFonts w:ascii="Courier New" w:hAnsi="Courier New" w:cs="Courier New"/>
          </w:rPr>
          <w:t xml:space="preserve">\)~\cite{CLICCDR}. A </w:t>
        </w:r>
      </w:ins>
      <w:ins w:id="80" w:author="Philip Burrows" w:date="2017-04-10T16:17:00Z">
        <w:r w:rsidR="00DB256B">
          <w:rPr>
            <w:rFonts w:ascii="Courier New" w:hAnsi="Courier New" w:cs="Courier New"/>
          </w:rPr>
          <w:t>c</w:t>
        </w:r>
        <w:r w:rsidR="000E1216">
          <w:rPr>
            <w:rFonts w:ascii="Courier New" w:hAnsi="Courier New" w:cs="Courier New"/>
          </w:rPr>
          <w:t xml:space="preserve">orrection </w:t>
        </w:r>
      </w:ins>
      <w:ins w:id="81" w:author="Philip Burrows" w:date="2017-04-10T16:12:00Z">
        <w:r w:rsidR="000E1216" w:rsidRPr="005E5768">
          <w:rPr>
            <w:rFonts w:ascii="Courier New" w:hAnsi="Courier New" w:cs="Courier New"/>
          </w:rPr>
          <w:t>mec</w:t>
        </w:r>
        <w:r w:rsidR="000E1216">
          <w:rPr>
            <w:rFonts w:ascii="Courier New" w:hAnsi="Courier New" w:cs="Courier New"/>
          </w:rPr>
          <w:t>hanism to improve the</w:t>
        </w:r>
        <w:r w:rsidR="000E1216" w:rsidRPr="005E5768">
          <w:rPr>
            <w:rFonts w:ascii="Courier New" w:hAnsi="Courier New" w:cs="Courier New"/>
          </w:rPr>
          <w:t xml:space="preserve"> </w:t>
        </w:r>
      </w:ins>
      <w:ins w:id="82" w:author="Philip Burrows" w:date="2017-04-10T16:30:00Z">
        <w:r w:rsidR="00DB256B">
          <w:rPr>
            <w:rFonts w:ascii="Courier New" w:hAnsi="Courier New" w:cs="Courier New"/>
          </w:rPr>
          <w:t xml:space="preserve">phase </w:t>
        </w:r>
      </w:ins>
      <w:ins w:id="83" w:author="Philip Burrows" w:date="2017-04-10T16:12:00Z">
        <w:r w:rsidR="000E1216" w:rsidRPr="005E5768">
          <w:rPr>
            <w:rFonts w:ascii="Courier New" w:hAnsi="Courier New" w:cs="Courier New"/>
          </w:rPr>
          <w:t xml:space="preserve">stability by an order of magnitude is </w:t>
        </w:r>
      </w:ins>
    </w:p>
    <w:p w:rsidR="00912CC1" w:rsidRDefault="000E1216" w:rsidP="00912CC1">
      <w:pPr>
        <w:pStyle w:val="PlainText"/>
        <w:rPr>
          <w:ins w:id="84" w:author="Philip Burrows" w:date="2017-04-10T16:39:00Z"/>
          <w:rFonts w:ascii="Courier New" w:hAnsi="Courier New" w:cs="Courier New"/>
        </w:rPr>
      </w:pPr>
      <w:proofErr w:type="gramStart"/>
      <w:ins w:id="85" w:author="Philip Burrows" w:date="2017-04-10T16:12:00Z">
        <w:r w:rsidRPr="005E5768">
          <w:rPr>
            <w:rFonts w:ascii="Courier New" w:hAnsi="Courier New" w:cs="Courier New"/>
          </w:rPr>
          <w:t>th</w:t>
        </w:r>
        <w:r>
          <w:rPr>
            <w:rFonts w:ascii="Courier New" w:hAnsi="Courier New" w:cs="Courier New"/>
          </w:rPr>
          <w:t>erefore</w:t>
        </w:r>
        <w:proofErr w:type="gramEnd"/>
        <w:r>
          <w:rPr>
            <w:rFonts w:ascii="Courier New" w:hAnsi="Courier New" w:cs="Courier New"/>
          </w:rPr>
          <w:t xml:space="preserve"> required and</w:t>
        </w:r>
        <w:r w:rsidRPr="005E5768">
          <w:rPr>
            <w:rFonts w:ascii="Courier New" w:hAnsi="Courier New" w:cs="Courier New"/>
          </w:rPr>
          <w:t xml:space="preserve"> must be applied to the full drive beam pulse </w:t>
        </w:r>
        <w:r>
          <w:rPr>
            <w:rFonts w:ascii="Courier New" w:hAnsi="Courier New" w:cs="Courier New"/>
          </w:rPr>
          <w:t>with</w:t>
        </w:r>
        <w:r w:rsidRPr="005E5768">
          <w:rPr>
            <w:rFonts w:ascii="Courier New" w:hAnsi="Courier New" w:cs="Courier New"/>
          </w:rPr>
          <w:t xml:space="preserve"> a bandwidth exc</w:t>
        </w:r>
        <w:r>
          <w:rPr>
            <w:rFonts w:ascii="Courier New" w:hAnsi="Courier New" w:cs="Courier New"/>
          </w:rPr>
          <w:t>eeding 17.5~MHz</w:t>
        </w:r>
      </w:ins>
      <w:ins w:id="86" w:author="Philip Burrows" w:date="2017-04-10T16:15:00Z">
        <w:r>
          <w:rPr>
            <w:rFonts w:ascii="Courier New" w:hAnsi="Courier New" w:cs="Courier New"/>
          </w:rPr>
          <w:t>~</w:t>
        </w:r>
      </w:ins>
      <w:ins w:id="87" w:author="Philip Burrows" w:date="2017-04-10T16:12:00Z">
        <w:r w:rsidRPr="005E5768">
          <w:rPr>
            <w:rFonts w:ascii="Courier New" w:hAnsi="Courier New" w:cs="Courier New"/>
          </w:rPr>
          <w:t xml:space="preserve">\cite{Gerber2015}. </w:t>
        </w:r>
      </w:ins>
    </w:p>
    <w:p w:rsidR="00912CC1" w:rsidRPr="005E5768" w:rsidRDefault="00912CC1" w:rsidP="00912CC1">
      <w:pPr>
        <w:pStyle w:val="PlainText"/>
        <w:rPr>
          <w:ins w:id="88" w:author="Philip Burrows" w:date="2017-04-10T16:39:00Z"/>
          <w:rFonts w:ascii="Courier New" w:hAnsi="Courier New" w:cs="Courier New"/>
        </w:rPr>
      </w:pPr>
      <w:ins w:id="89" w:author="Philip Burrows" w:date="2017-04-10T16:39:00Z">
        <w:r>
          <w:rPr>
            <w:rFonts w:ascii="Courier New" w:hAnsi="Courier New" w:cs="Courier New"/>
          </w:rPr>
          <w:t>%</w:t>
        </w:r>
        <w:proofErr w:type="gramStart"/>
        <w:r w:rsidRPr="005E5768">
          <w:rPr>
            <w:rFonts w:ascii="Courier New" w:hAnsi="Courier New" w:cs="Courier New"/>
          </w:rPr>
          <w:t>Higher</w:t>
        </w:r>
        <w:proofErr w:type="gramEnd"/>
        <w:r w:rsidRPr="005E5768">
          <w:rPr>
            <w:rFonts w:ascii="Courier New" w:hAnsi="Courier New" w:cs="Courier New"/>
          </w:rPr>
          <w:t xml:space="preserve"> frequency errors are filtered as a consequence of the </w:t>
        </w:r>
      </w:ins>
    </w:p>
    <w:p w:rsidR="00912CC1" w:rsidRPr="005E5768" w:rsidRDefault="00912CC1" w:rsidP="00912CC1">
      <w:pPr>
        <w:pStyle w:val="PlainText"/>
        <w:rPr>
          <w:ins w:id="90" w:author="Philip Burrows" w:date="2017-04-10T16:39:00Z"/>
          <w:rFonts w:ascii="Courier New" w:hAnsi="Courier New" w:cs="Courier New"/>
        </w:rPr>
      </w:pPr>
      <w:ins w:id="91" w:author="Philip Burrows" w:date="2017-04-10T16:39:00Z">
        <w:r>
          <w:rPr>
            <w:rFonts w:ascii="Courier New" w:hAnsi="Courier New" w:cs="Courier New"/>
          </w:rPr>
          <w:t>%</w:t>
        </w:r>
        <w:r w:rsidRPr="005E5768">
          <w:rPr>
            <w:rFonts w:ascii="Courier New" w:hAnsi="Courier New" w:cs="Courier New"/>
          </w:rPr>
          <w:t xml:space="preserve">drive beam recombination process, and by the accelerating structures </w:t>
        </w:r>
      </w:ins>
    </w:p>
    <w:p w:rsidR="00912CC1" w:rsidRPr="005E5768" w:rsidRDefault="00912CC1" w:rsidP="00912CC1">
      <w:pPr>
        <w:pStyle w:val="PlainText"/>
        <w:rPr>
          <w:ins w:id="92" w:author="Philip Burrows" w:date="2017-04-10T16:39:00Z"/>
          <w:rFonts w:ascii="Courier New" w:hAnsi="Courier New" w:cs="Courier New"/>
        </w:rPr>
      </w:pPr>
      <w:ins w:id="93" w:author="Philip Burrows" w:date="2017-04-10T16:39:00Z">
        <w:r>
          <w:rPr>
            <w:rFonts w:ascii="Courier New" w:hAnsi="Courier New" w:cs="Courier New"/>
          </w:rPr>
          <w:t>%</w:t>
        </w:r>
        <w:r w:rsidRPr="005E5768">
          <w:rPr>
            <w:rFonts w:ascii="Courier New" w:hAnsi="Courier New" w:cs="Courier New"/>
          </w:rPr>
          <w:t>\</w:t>
        </w:r>
        <w:proofErr w:type="gramStart"/>
        <w:r w:rsidRPr="005E5768">
          <w:rPr>
            <w:rFonts w:ascii="Courier New" w:hAnsi="Courier New" w:cs="Courier New"/>
          </w:rPr>
          <w:t>cite{</w:t>
        </w:r>
        <w:proofErr w:type="gramEnd"/>
        <w:r w:rsidRPr="005E5768">
          <w:rPr>
            <w:rFonts w:ascii="Courier New" w:hAnsi="Courier New" w:cs="Courier New"/>
          </w:rPr>
          <w:t>Gerber2015}.</w:t>
        </w:r>
      </w:ins>
    </w:p>
    <w:p w:rsidR="000E1216" w:rsidRDefault="00DB256B" w:rsidP="00912CC1">
      <w:pPr>
        <w:pStyle w:val="PlainText"/>
        <w:rPr>
          <w:ins w:id="94" w:author="Philip Burrows" w:date="2017-04-10T16:17:00Z"/>
          <w:rFonts w:ascii="Courier New" w:hAnsi="Courier New" w:cs="Courier New"/>
        </w:rPr>
      </w:pPr>
      <w:ins w:id="95" w:author="Philip Burrows" w:date="2017-04-10T16:29:00Z">
        <w:r>
          <w:rPr>
            <w:rFonts w:ascii="Courier New" w:hAnsi="Courier New" w:cs="Courier New"/>
          </w:rPr>
          <w:t xml:space="preserve">The design calls </w:t>
        </w:r>
      </w:ins>
      <w:ins w:id="96" w:author="Philip Burrows" w:date="2017-04-10T16:31:00Z">
        <w:r w:rsidR="00912CC1">
          <w:rPr>
            <w:rFonts w:ascii="Courier New" w:hAnsi="Courier New" w:cs="Courier New"/>
          </w:rPr>
          <w:t xml:space="preserve">for a </w:t>
        </w:r>
        <w:r w:rsidR="00471790">
          <w:rPr>
            <w:rFonts w:ascii="Courier New" w:hAnsi="Courier New" w:cs="Courier New"/>
          </w:rPr>
          <w:t>`</w:t>
        </w:r>
        <w:r w:rsidR="00912CC1" w:rsidRPr="005E5768">
          <w:rPr>
            <w:rFonts w:ascii="Courier New" w:hAnsi="Courier New" w:cs="Courier New"/>
          </w:rPr>
          <w:t>phase feed</w:t>
        </w:r>
        <w:r w:rsidR="00912CC1">
          <w:rPr>
            <w:rFonts w:ascii="Courier New" w:hAnsi="Courier New" w:cs="Courier New"/>
          </w:rPr>
          <w:t>-</w:t>
        </w:r>
        <w:r w:rsidR="00471790">
          <w:rPr>
            <w:rFonts w:ascii="Courier New" w:hAnsi="Courier New" w:cs="Courier New"/>
          </w:rPr>
          <w:t>forward</w:t>
        </w:r>
        <w:r w:rsidR="00912CC1" w:rsidRPr="005E5768">
          <w:rPr>
            <w:rFonts w:ascii="Courier New" w:hAnsi="Courier New" w:cs="Courier New"/>
          </w:rPr>
          <w:t xml:space="preserve">' (PFF) system </w:t>
        </w:r>
        <w:r w:rsidR="00912CC1">
          <w:rPr>
            <w:rFonts w:ascii="Courier New" w:hAnsi="Courier New" w:cs="Courier New"/>
          </w:rPr>
          <w:t xml:space="preserve">to measure the incoming beam phase and provide a </w:t>
        </w:r>
      </w:ins>
      <w:ins w:id="97" w:author="Philip Burrows" w:date="2017-04-10T16:33:00Z">
        <w:r w:rsidR="00912CC1">
          <w:rPr>
            <w:rFonts w:ascii="Courier New" w:hAnsi="Courier New" w:cs="Courier New"/>
          </w:rPr>
          <w:t xml:space="preserve">derived </w:t>
        </w:r>
      </w:ins>
      <w:ins w:id="98" w:author="Philip Burrows" w:date="2017-04-10T16:31:00Z">
        <w:r w:rsidR="00912CC1">
          <w:rPr>
            <w:rFonts w:ascii="Courier New" w:hAnsi="Courier New" w:cs="Courier New"/>
          </w:rPr>
          <w:t xml:space="preserve">correction to the same </w:t>
        </w:r>
      </w:ins>
      <w:ins w:id="99" w:author="Philip Burrows" w:date="2017-04-10T16:32:00Z">
        <w:r w:rsidR="00912CC1">
          <w:rPr>
            <w:rFonts w:ascii="Courier New" w:hAnsi="Courier New" w:cs="Courier New"/>
          </w:rPr>
          <w:t xml:space="preserve">beam </w:t>
        </w:r>
      </w:ins>
      <w:ins w:id="100" w:author="Philip Burrows" w:date="2017-04-10T16:31:00Z">
        <w:r w:rsidR="00912CC1">
          <w:rPr>
            <w:rFonts w:ascii="Courier New" w:hAnsi="Courier New" w:cs="Courier New"/>
          </w:rPr>
          <w:t>pulse</w:t>
        </w:r>
      </w:ins>
      <w:ins w:id="101" w:author="Philip Burrows" w:date="2017-04-10T16:32:00Z">
        <w:r w:rsidR="00912CC1">
          <w:rPr>
            <w:rFonts w:ascii="Courier New" w:hAnsi="Courier New" w:cs="Courier New"/>
          </w:rPr>
          <w:t xml:space="preserve"> after it has traversed the turnaround loop.</w:t>
        </w:r>
      </w:ins>
      <w:ins w:id="102" w:author="Philip Burrows" w:date="2017-04-10T16:34:00Z">
        <w:r w:rsidR="00912CC1">
          <w:rPr>
            <w:rFonts w:ascii="Courier New" w:hAnsi="Courier New" w:cs="Courier New"/>
          </w:rPr>
          <w:t xml:space="preserve"> The correction is provided by </w:t>
        </w:r>
      </w:ins>
      <w:ins w:id="103" w:author="Philip Burrows" w:date="2017-04-10T16:35:00Z">
        <w:r w:rsidR="00912CC1">
          <w:rPr>
            <w:rFonts w:ascii="Courier New" w:hAnsi="Courier New" w:cs="Courier New"/>
          </w:rPr>
          <w:t>electro</w:t>
        </w:r>
      </w:ins>
      <w:ins w:id="104" w:author="Philip Burrows" w:date="2017-04-10T16:34:00Z">
        <w:r w:rsidR="00912CC1">
          <w:rPr>
            <w:rFonts w:ascii="Courier New" w:hAnsi="Courier New" w:cs="Courier New"/>
          </w:rPr>
          <w:t>magnetic</w:t>
        </w:r>
      </w:ins>
      <w:ins w:id="105" w:author="Philip Burrows" w:date="2017-04-10T16:35:00Z">
        <w:r w:rsidR="00912CC1">
          <w:rPr>
            <w:rFonts w:ascii="Courier New" w:hAnsi="Courier New" w:cs="Courier New"/>
          </w:rPr>
          <w:t xml:space="preserve"> kickers in a </w:t>
        </w:r>
      </w:ins>
      <w:ins w:id="106" w:author="Philip Burrows" w:date="2017-04-24T10:01:00Z">
        <w:r w:rsidR="00471790">
          <w:rPr>
            <w:rFonts w:ascii="Courier New" w:hAnsi="Courier New" w:cs="Courier New"/>
          </w:rPr>
          <w:t xml:space="preserve">series of </w:t>
        </w:r>
      </w:ins>
      <w:ins w:id="107" w:author="Philip Burrows" w:date="2017-04-24T10:03:00Z">
        <w:r w:rsidR="00471790">
          <w:rPr>
            <w:rFonts w:ascii="Courier New" w:hAnsi="Courier New" w:cs="Courier New"/>
          </w:rPr>
          <w:t xml:space="preserve">50 </w:t>
        </w:r>
      </w:ins>
      <w:ins w:id="108" w:author="Philip Burrows" w:date="2017-04-10T16:35:00Z">
        <w:r w:rsidR="00912CC1">
          <w:rPr>
            <w:rFonts w:ascii="Courier New" w:hAnsi="Courier New" w:cs="Courier New"/>
          </w:rPr>
          <w:t>4-bend chicane</w:t>
        </w:r>
      </w:ins>
      <w:ins w:id="109" w:author="Philip Burrows" w:date="2017-04-24T10:01:00Z">
        <w:r w:rsidR="00471790">
          <w:rPr>
            <w:rFonts w:ascii="Courier New" w:hAnsi="Courier New" w:cs="Courier New"/>
          </w:rPr>
          <w:t>s</w:t>
        </w:r>
      </w:ins>
      <w:ins w:id="110" w:author="Philip Burrows" w:date="2017-04-10T16:35:00Z">
        <w:r w:rsidR="00912CC1">
          <w:rPr>
            <w:rFonts w:ascii="Courier New" w:hAnsi="Courier New" w:cs="Courier New"/>
          </w:rPr>
          <w:t xml:space="preserve">: bunches arriving early </w:t>
        </w:r>
      </w:ins>
      <w:ins w:id="111" w:author="Philip Burrows" w:date="2017-04-10T16:37:00Z">
        <w:r w:rsidR="00912CC1">
          <w:rPr>
            <w:rFonts w:ascii="Courier New" w:hAnsi="Courier New" w:cs="Courier New"/>
          </w:rPr>
          <w:t xml:space="preserve">(late) </w:t>
        </w:r>
      </w:ins>
      <w:ins w:id="112" w:author="Philip Burrows" w:date="2017-04-10T16:35:00Z">
        <w:r w:rsidR="00912CC1">
          <w:rPr>
            <w:rFonts w:ascii="Courier New" w:hAnsi="Courier New" w:cs="Courier New"/>
          </w:rPr>
          <w:t xml:space="preserve">in time have their path </w:t>
        </w:r>
      </w:ins>
      <w:ins w:id="113" w:author="Philip Burrows" w:date="2017-04-10T16:38:00Z">
        <w:r w:rsidR="00912CC1">
          <w:rPr>
            <w:rFonts w:ascii="Courier New" w:hAnsi="Courier New" w:cs="Courier New"/>
          </w:rPr>
          <w:t xml:space="preserve">through the chicane </w:t>
        </w:r>
      </w:ins>
      <w:ins w:id="114" w:author="Philip Burrows" w:date="2017-04-10T16:36:00Z">
        <w:r w:rsidR="00912CC1">
          <w:rPr>
            <w:rFonts w:ascii="Courier New" w:hAnsi="Courier New" w:cs="Courier New"/>
          </w:rPr>
          <w:t>lengthened</w:t>
        </w:r>
      </w:ins>
      <w:ins w:id="115" w:author="Philip Burrows" w:date="2017-04-10T16:37:00Z">
        <w:r w:rsidR="00912CC1">
          <w:rPr>
            <w:rFonts w:ascii="Courier New" w:hAnsi="Courier New" w:cs="Courier New"/>
          </w:rPr>
          <w:t xml:space="preserve"> (shortened) respectively. </w:t>
        </w:r>
      </w:ins>
      <w:ins w:id="116" w:author="Philip Burrows" w:date="2017-04-10T16:32:00Z">
        <w:r w:rsidR="00471790">
          <w:rPr>
            <w:rFonts w:ascii="Courier New" w:hAnsi="Courier New" w:cs="Courier New"/>
          </w:rPr>
          <w:t>A particular</w:t>
        </w:r>
        <w:r w:rsidR="00320B76">
          <w:rPr>
            <w:rFonts w:ascii="Courier New" w:hAnsi="Courier New" w:cs="Courier New"/>
          </w:rPr>
          <w:t xml:space="preserve"> </w:t>
        </w:r>
      </w:ins>
      <w:ins w:id="117" w:author="Philip Burrows" w:date="2017-04-10T16:52:00Z">
        <w:r w:rsidR="00320B76">
          <w:rPr>
            <w:rFonts w:ascii="Courier New" w:hAnsi="Courier New" w:cs="Courier New"/>
          </w:rPr>
          <w:t>challenge</w:t>
        </w:r>
      </w:ins>
      <w:ins w:id="118" w:author="Philip Burrows" w:date="2017-04-10T16:32:00Z">
        <w:r w:rsidR="00320B76">
          <w:rPr>
            <w:rFonts w:ascii="Courier New" w:hAnsi="Courier New" w:cs="Courier New"/>
          </w:rPr>
          <w:t xml:space="preserve"> </w:t>
        </w:r>
      </w:ins>
      <w:ins w:id="119" w:author="Philip Burrows" w:date="2017-04-10T16:52:00Z">
        <w:r w:rsidR="00320B76">
          <w:rPr>
            <w:rFonts w:ascii="Courier New" w:hAnsi="Courier New" w:cs="Courier New"/>
          </w:rPr>
          <w:t>is that t</w:t>
        </w:r>
      </w:ins>
      <w:ins w:id="120" w:author="Philip Burrows" w:date="2017-04-10T16:32:00Z">
        <w:r w:rsidR="00912CC1">
          <w:rPr>
            <w:rFonts w:ascii="Courier New" w:hAnsi="Courier New" w:cs="Courier New"/>
          </w:rPr>
          <w:t xml:space="preserve">he PFF latency must </w:t>
        </w:r>
        <w:r w:rsidR="00471790">
          <w:rPr>
            <w:rFonts w:ascii="Courier New" w:hAnsi="Courier New" w:cs="Courier New"/>
          </w:rPr>
          <w:t>be shorter than the beam flight</w:t>
        </w:r>
        <w:r w:rsidR="00912CC1">
          <w:rPr>
            <w:rFonts w:ascii="Courier New" w:hAnsi="Courier New" w:cs="Courier New"/>
          </w:rPr>
          <w:t xml:space="preserve"> time </w:t>
        </w:r>
      </w:ins>
      <w:ins w:id="121" w:author="Philip Burrows" w:date="2017-04-10T16:40:00Z">
        <w:r w:rsidR="004A3BC5">
          <w:rPr>
            <w:rFonts w:ascii="Courier New" w:hAnsi="Courier New" w:cs="Courier New"/>
          </w:rPr>
          <w:t xml:space="preserve">of </w:t>
        </w:r>
        <w:proofErr w:type="spellStart"/>
        <w:r w:rsidR="004A3BC5">
          <w:rPr>
            <w:rFonts w:ascii="Courier New" w:hAnsi="Courier New" w:cs="Courier New"/>
          </w:rPr>
          <w:t>XXns</w:t>
        </w:r>
        <w:proofErr w:type="spellEnd"/>
        <w:r w:rsidR="004A3BC5">
          <w:rPr>
            <w:rFonts w:ascii="Courier New" w:hAnsi="Courier New" w:cs="Courier New"/>
          </w:rPr>
          <w:t xml:space="preserve"> </w:t>
        </w:r>
        <w:r w:rsidR="00912CC1">
          <w:rPr>
            <w:rFonts w:ascii="Courier New" w:hAnsi="Courier New" w:cs="Courier New"/>
          </w:rPr>
          <w:t xml:space="preserve">around the </w:t>
        </w:r>
      </w:ins>
      <w:ins w:id="122" w:author="Philip Burrows" w:date="2017-04-24T10:02:00Z">
        <w:r w:rsidR="00471790">
          <w:rPr>
            <w:rFonts w:ascii="Courier New" w:hAnsi="Courier New" w:cs="Courier New"/>
          </w:rPr>
          <w:t xml:space="preserve">turnaround </w:t>
        </w:r>
      </w:ins>
      <w:ins w:id="123" w:author="Philip Burrows" w:date="2017-04-10T16:40:00Z">
        <w:r w:rsidR="00912CC1">
          <w:rPr>
            <w:rFonts w:ascii="Courier New" w:hAnsi="Courier New" w:cs="Courier New"/>
          </w:rPr>
          <w:t>loop.</w:t>
        </w:r>
      </w:ins>
    </w:p>
    <w:p w:rsidR="006946E5" w:rsidRDefault="006946E5" w:rsidP="006946E5">
      <w:pPr>
        <w:jc w:val="both"/>
        <w:rPr>
          <w:ins w:id="124" w:author="Philip Burrows" w:date="2017-04-10T15:06:00Z"/>
        </w:rPr>
      </w:pPr>
    </w:p>
    <w:p w:rsidR="005E5768" w:rsidRPr="005E5768" w:rsidDel="00353A5E" w:rsidRDefault="005E5768" w:rsidP="005E5768">
      <w:pPr>
        <w:pStyle w:val="PlainText"/>
        <w:rPr>
          <w:del w:id="125" w:author="Philip Burrows" w:date="2017-04-10T15:24:00Z"/>
          <w:rFonts w:ascii="Courier New" w:hAnsi="Courier New" w:cs="Courier New"/>
        </w:rPr>
      </w:pPr>
      <w:del w:id="126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The Compact Linear Collider, CLIC, \cite{CLICCDR} is a proposed future </w:delText>
        </w:r>
      </w:del>
    </w:p>
    <w:p w:rsidR="005E5768" w:rsidRPr="005E5768" w:rsidDel="00353A5E" w:rsidRDefault="005E5768" w:rsidP="005E5768">
      <w:pPr>
        <w:pStyle w:val="PlainText"/>
        <w:rPr>
          <w:del w:id="127" w:author="Philip Burrows" w:date="2017-04-10T15:24:00Z"/>
          <w:rFonts w:ascii="Courier New" w:hAnsi="Courier New" w:cs="Courier New"/>
        </w:rPr>
      </w:pPr>
      <w:del w:id="128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linear electron--positron collider. It uses a novel two beam acceleration </w:delText>
        </w:r>
      </w:del>
    </w:p>
    <w:p w:rsidR="005E5768" w:rsidRPr="005E5768" w:rsidDel="00353A5E" w:rsidRDefault="005E5768" w:rsidP="005E5768">
      <w:pPr>
        <w:pStyle w:val="PlainText"/>
        <w:rPr>
          <w:del w:id="129" w:author="Philip Burrows" w:date="2017-04-10T15:24:00Z"/>
          <w:rFonts w:ascii="Courier New" w:hAnsi="Courier New" w:cs="Courier New"/>
        </w:rPr>
      </w:pPr>
      <w:del w:id="130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concept to achieve a high accelerating gradient of 100~MV/m </w:delText>
        </w:r>
      </w:del>
    </w:p>
    <w:p w:rsidR="005E5768" w:rsidRPr="005E5768" w:rsidDel="00353A5E" w:rsidRDefault="005E5768" w:rsidP="005E5768">
      <w:pPr>
        <w:pStyle w:val="PlainText"/>
        <w:rPr>
          <w:del w:id="131" w:author="Philip Burrows" w:date="2017-04-10T15:24:00Z"/>
          <w:rFonts w:ascii="Courier New" w:hAnsi="Courier New" w:cs="Courier New"/>
        </w:rPr>
      </w:pPr>
      <w:del w:id="132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and a collision energy of up to 3 TeV. In this concept the 12~GHz RF power used </w:delText>
        </w:r>
      </w:del>
    </w:p>
    <w:p w:rsidR="005E5768" w:rsidRPr="005E5768" w:rsidDel="00353A5E" w:rsidRDefault="005E5768" w:rsidP="005E5768">
      <w:pPr>
        <w:pStyle w:val="PlainText"/>
        <w:rPr>
          <w:del w:id="133" w:author="Philip Burrows" w:date="2017-04-10T15:24:00Z"/>
          <w:rFonts w:ascii="Courier New" w:hAnsi="Courier New" w:cs="Courier New"/>
        </w:rPr>
      </w:pPr>
      <w:del w:id="134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to accelerate each high energy colliding beam is extracted and transferred from </w:delText>
        </w:r>
      </w:del>
    </w:p>
    <w:p w:rsidR="005E5768" w:rsidRPr="005E5768" w:rsidDel="00353A5E" w:rsidRDefault="005E5768" w:rsidP="005E5768">
      <w:pPr>
        <w:pStyle w:val="PlainText"/>
        <w:rPr>
          <w:del w:id="135" w:author="Philip Burrows" w:date="2017-04-10T15:24:00Z"/>
          <w:rFonts w:ascii="Courier New" w:hAnsi="Courier New" w:cs="Courier New"/>
        </w:rPr>
      </w:pPr>
      <w:del w:id="136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a high intensity drive beam in 24 decelerator sectors. The </w:delText>
        </w:r>
      </w:del>
    </w:p>
    <w:p w:rsidR="005E5768" w:rsidRPr="005E5768" w:rsidDel="00353A5E" w:rsidRDefault="005E5768" w:rsidP="005E5768">
      <w:pPr>
        <w:pStyle w:val="PlainText"/>
        <w:rPr>
          <w:del w:id="137" w:author="Philip Burrows" w:date="2017-04-10T15:24:00Z"/>
          <w:rFonts w:ascii="Courier New" w:hAnsi="Courier New" w:cs="Courier New"/>
        </w:rPr>
      </w:pPr>
      <w:del w:id="138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drive beams are generated by compressing an initial </w:delText>
        </w:r>
      </w:del>
    </w:p>
    <w:p w:rsidR="005E5768" w:rsidRPr="005E5768" w:rsidDel="00353A5E" w:rsidRDefault="005E5768" w:rsidP="005E5768">
      <w:pPr>
        <w:pStyle w:val="PlainText"/>
        <w:rPr>
          <w:del w:id="139" w:author="Philip Burrows" w:date="2017-04-10T15:24:00Z"/>
          <w:rFonts w:ascii="Courier New" w:hAnsi="Courier New" w:cs="Courier New"/>
        </w:rPr>
      </w:pPr>
      <w:del w:id="140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\(140~\mathrm{\mu s}\) beam pulse bunched at 0.5~GHz into 24 shorter 240~ns </w:delText>
        </w:r>
      </w:del>
    </w:p>
    <w:p w:rsidR="005E5768" w:rsidRPr="005E5768" w:rsidDel="00353A5E" w:rsidRDefault="005E5768" w:rsidP="005E5768">
      <w:pPr>
        <w:pStyle w:val="PlainText"/>
        <w:rPr>
          <w:del w:id="141" w:author="Philip Burrows" w:date="2017-04-10T15:24:00Z"/>
          <w:rFonts w:ascii="Courier New" w:hAnsi="Courier New" w:cs="Courier New"/>
        </w:rPr>
      </w:pPr>
      <w:del w:id="142" w:author="Philip Burrows" w:date="2017-04-10T15:24:00Z">
        <w:r w:rsidRPr="005E5768" w:rsidDel="00353A5E">
          <w:rPr>
            <w:rFonts w:ascii="Courier New" w:hAnsi="Courier New" w:cs="Courier New"/>
          </w:rPr>
          <w:delText xml:space="preserve">beam pulses bunched at 12~GHz, in a bunch recombination process using a </w:delText>
        </w:r>
      </w:del>
    </w:p>
    <w:p w:rsidR="005E5768" w:rsidRPr="005E5768" w:rsidDel="00353A5E" w:rsidRDefault="005E5768" w:rsidP="005E5768">
      <w:pPr>
        <w:pStyle w:val="PlainText"/>
        <w:rPr>
          <w:del w:id="143" w:author="Philip Burrows" w:date="2017-04-10T15:24:00Z"/>
          <w:rFonts w:ascii="Courier New" w:hAnsi="Courier New" w:cs="Courier New"/>
        </w:rPr>
      </w:pPr>
      <w:del w:id="144" w:author="Philip Burrows" w:date="2017-04-10T15:24:00Z">
        <w:r w:rsidRPr="005E5768" w:rsidDel="00353A5E">
          <w:rPr>
            <w:rFonts w:ascii="Courier New" w:hAnsi="Courier New" w:cs="Courier New"/>
          </w:rPr>
          <w:delText>sequence of combiner rings and delay loops \cite{CLICCDR}.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8D2A69" w:rsidRDefault="005E5768" w:rsidP="005E5768">
      <w:pPr>
        <w:pStyle w:val="PlainText"/>
        <w:rPr>
          <w:del w:id="145" w:author="Philip Burrows" w:date="2017-04-10T15:35:00Z"/>
          <w:rFonts w:ascii="Courier New" w:hAnsi="Courier New" w:cs="Courier New"/>
        </w:rPr>
      </w:pPr>
      <w:del w:id="146" w:author="Philip Burrows" w:date="2017-04-10T15:35:00Z">
        <w:r w:rsidRPr="005E5768" w:rsidDel="008D2A69">
          <w:rPr>
            <w:rFonts w:ascii="Courier New" w:hAnsi="Courier New" w:cs="Courier New"/>
          </w:rPr>
          <w:delText xml:space="preserve">CLIC's luminosity quickly drops if the drive beam phase, or arrival time, </w:delText>
        </w:r>
      </w:del>
    </w:p>
    <w:p w:rsidR="005E5768" w:rsidRPr="005E5768" w:rsidDel="008D2A69" w:rsidRDefault="005E5768" w:rsidP="005E5768">
      <w:pPr>
        <w:pStyle w:val="PlainText"/>
        <w:rPr>
          <w:del w:id="147" w:author="Philip Burrows" w:date="2017-04-10T15:35:00Z"/>
          <w:rFonts w:ascii="Courier New" w:hAnsi="Courier New" w:cs="Courier New"/>
        </w:rPr>
      </w:pPr>
      <w:del w:id="148" w:author="Philip Burrows" w:date="2017-04-10T15:35:00Z">
        <w:r w:rsidRPr="005E5768" w:rsidDel="008D2A69">
          <w:rPr>
            <w:rFonts w:ascii="Courier New" w:hAnsi="Courier New" w:cs="Courier New"/>
          </w:rPr>
          <w:delText xml:space="preserve">jitters with respect to the colliding beams, causing energy errors and </w:delText>
        </w:r>
      </w:del>
    </w:p>
    <w:p w:rsidR="005E5768" w:rsidRPr="005E5768" w:rsidDel="008D2A69" w:rsidRDefault="005E5768" w:rsidP="005E5768">
      <w:pPr>
        <w:pStyle w:val="PlainText"/>
        <w:rPr>
          <w:del w:id="149" w:author="Philip Burrows" w:date="2017-04-10T15:35:00Z"/>
          <w:rFonts w:ascii="Courier New" w:hAnsi="Courier New" w:cs="Courier New"/>
        </w:rPr>
      </w:pPr>
      <w:del w:id="150" w:author="Philip Burrows" w:date="2017-04-10T15:35:00Z">
        <w:r w:rsidRPr="005E5768" w:rsidDel="008D2A69">
          <w:rPr>
            <w:rFonts w:ascii="Courier New" w:hAnsi="Courier New" w:cs="Courier New"/>
          </w:rPr>
          <w:delText xml:space="preserve">subsequent beam size growth at the interaction point. The drive beam phase </w:delText>
        </w:r>
      </w:del>
    </w:p>
    <w:p w:rsidR="005E5768" w:rsidRPr="005E5768" w:rsidDel="008D2A69" w:rsidRDefault="005E5768" w:rsidP="005E5768">
      <w:pPr>
        <w:pStyle w:val="PlainText"/>
        <w:rPr>
          <w:del w:id="151" w:author="Philip Burrows" w:date="2017-04-10T15:35:00Z"/>
          <w:rFonts w:ascii="Courier New" w:hAnsi="Courier New" w:cs="Courier New"/>
        </w:rPr>
      </w:pPr>
      <w:del w:id="152" w:author="Philip Burrows" w:date="2017-04-10T15:35:00Z">
        <w:r w:rsidRPr="005E5768" w:rsidDel="008D2A69">
          <w:rPr>
            <w:rFonts w:ascii="Courier New" w:hAnsi="Courier New" w:cs="Courier New"/>
          </w:rPr>
          <w:lastRenderedPageBreak/>
          <w:delText xml:space="preserve">stability must be \(0.2^\circ\)~at~12~GHz (around 50~fs) rms or better to limit </w:delText>
        </w:r>
      </w:del>
    </w:p>
    <w:p w:rsidR="008D2A69" w:rsidRDefault="005E5768" w:rsidP="005E5768">
      <w:pPr>
        <w:pStyle w:val="PlainText"/>
        <w:rPr>
          <w:ins w:id="153" w:author="Philip Burrows" w:date="2017-04-10T15:35:00Z"/>
          <w:rFonts w:ascii="Courier New" w:hAnsi="Courier New" w:cs="Courier New"/>
        </w:rPr>
      </w:pPr>
      <w:del w:id="154" w:author="Philip Burrows" w:date="2017-04-10T15:35:00Z">
        <w:r w:rsidRPr="005E5768" w:rsidDel="008D2A69">
          <w:rPr>
            <w:rFonts w:ascii="Courier New" w:hAnsi="Courier New" w:cs="Courier New"/>
          </w:rPr>
          <w:delText xml:space="preserve">the luminosity loss to below 1\% \cite{CLICCDR}.  </w:delText>
        </w:r>
      </w:del>
    </w:p>
    <w:p w:rsidR="008D2A69" w:rsidRDefault="008D2A69" w:rsidP="005E5768">
      <w:pPr>
        <w:pStyle w:val="PlainText"/>
        <w:rPr>
          <w:ins w:id="155" w:author="Philip Burrows" w:date="2017-04-10T15:35:00Z"/>
          <w:rFonts w:ascii="Courier New" w:hAnsi="Courier New" w:cs="Courier New"/>
        </w:rPr>
      </w:pPr>
    </w:p>
    <w:p w:rsidR="005E5768" w:rsidRPr="005E5768" w:rsidDel="000E1216" w:rsidRDefault="005E5768" w:rsidP="005E5768">
      <w:pPr>
        <w:pStyle w:val="PlainText"/>
        <w:rPr>
          <w:del w:id="156" w:author="Philip Burrows" w:date="2017-04-10T16:12:00Z"/>
          <w:rFonts w:ascii="Courier New" w:hAnsi="Courier New" w:cs="Courier New"/>
        </w:rPr>
      </w:pPr>
      <w:del w:id="157" w:author="Philip Burrows" w:date="2017-04-10T16:11:00Z">
        <w:r w:rsidRPr="005E5768" w:rsidDel="000E1216">
          <w:rPr>
            <w:rFonts w:ascii="Courier New" w:hAnsi="Courier New" w:cs="Courier New"/>
          </w:rPr>
          <w:delText>However, t</w:delText>
        </w:r>
      </w:del>
      <w:del w:id="158" w:author="Philip Burrows" w:date="2017-04-10T16:12:00Z">
        <w:r w:rsidRPr="005E5768" w:rsidDel="000E1216">
          <w:rPr>
            <w:rFonts w:ascii="Courier New" w:hAnsi="Courier New" w:cs="Courier New"/>
          </w:rPr>
          <w:delText>he drive</w:delText>
        </w:r>
      </w:del>
      <w:del w:id="159" w:author="Philip Burrows" w:date="2017-04-10T16:11:00Z">
        <w:r w:rsidRPr="005E5768" w:rsidDel="000E1216">
          <w:rPr>
            <w:rFonts w:ascii="Courier New" w:hAnsi="Courier New" w:cs="Courier New"/>
          </w:rPr>
          <w:delText xml:space="preserve"> </w:delText>
        </w:r>
      </w:del>
      <w:del w:id="160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beam phase </w:delText>
        </w:r>
      </w:del>
    </w:p>
    <w:p w:rsidR="005E5768" w:rsidRPr="005E5768" w:rsidDel="000E1216" w:rsidRDefault="005E5768" w:rsidP="005E5768">
      <w:pPr>
        <w:pStyle w:val="PlainText"/>
        <w:rPr>
          <w:del w:id="161" w:author="Philip Burrows" w:date="2017-04-10T16:12:00Z"/>
          <w:rFonts w:ascii="Courier New" w:hAnsi="Courier New" w:cs="Courier New"/>
        </w:rPr>
      </w:pPr>
      <w:del w:id="162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stability cannot be guaranteed to be better than \(2^\circ\)~at~12~GHz </w:delText>
        </w:r>
      </w:del>
    </w:p>
    <w:p w:rsidR="005E5768" w:rsidRPr="005E5768" w:rsidDel="000E1216" w:rsidRDefault="005E5768" w:rsidP="005E5768">
      <w:pPr>
        <w:pStyle w:val="PlainText"/>
        <w:rPr>
          <w:del w:id="163" w:author="Philip Burrows" w:date="2017-04-10T16:12:00Z"/>
          <w:rFonts w:ascii="Courier New" w:hAnsi="Courier New" w:cs="Courier New"/>
        </w:rPr>
      </w:pPr>
      <w:del w:id="164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\cite{CLICCDR}. A </w:delText>
        </w:r>
      </w:del>
    </w:p>
    <w:p w:rsidR="005E5768" w:rsidRPr="005E5768" w:rsidDel="000E1216" w:rsidRDefault="005E5768" w:rsidP="005E5768">
      <w:pPr>
        <w:pStyle w:val="PlainText"/>
        <w:rPr>
          <w:del w:id="165" w:author="Philip Burrows" w:date="2017-04-10T16:12:00Z"/>
          <w:rFonts w:ascii="Courier New" w:hAnsi="Courier New" w:cs="Courier New"/>
        </w:rPr>
      </w:pPr>
      <w:del w:id="166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mechanism to improve the drive beam phase stability by an order of magnitude is </w:delText>
        </w:r>
      </w:del>
    </w:p>
    <w:p w:rsidR="005E5768" w:rsidRPr="005E5768" w:rsidDel="000E1216" w:rsidRDefault="005E5768" w:rsidP="005E5768">
      <w:pPr>
        <w:pStyle w:val="PlainText"/>
        <w:rPr>
          <w:del w:id="167" w:author="Philip Burrows" w:date="2017-04-10T16:12:00Z"/>
          <w:rFonts w:ascii="Courier New" w:hAnsi="Courier New" w:cs="Courier New"/>
        </w:rPr>
      </w:pPr>
      <w:del w:id="168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therefore required. The correction must be applied to the full drive beam pulse </w:delText>
        </w:r>
      </w:del>
    </w:p>
    <w:p w:rsidR="005E5768" w:rsidRPr="005E5768" w:rsidDel="000E1216" w:rsidRDefault="005E5768" w:rsidP="005E5768">
      <w:pPr>
        <w:pStyle w:val="PlainText"/>
        <w:rPr>
          <w:del w:id="169" w:author="Philip Burrows" w:date="2017-04-10T16:12:00Z"/>
          <w:rFonts w:ascii="Courier New" w:hAnsi="Courier New" w:cs="Courier New"/>
        </w:rPr>
      </w:pPr>
      <w:del w:id="170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length and have a bandwidth exceeding 17.5~MHz to achieve this </w:delText>
        </w:r>
      </w:del>
    </w:p>
    <w:p w:rsidR="005E5768" w:rsidRPr="005E5768" w:rsidDel="000E1216" w:rsidRDefault="005E5768" w:rsidP="005E5768">
      <w:pPr>
        <w:pStyle w:val="PlainText"/>
        <w:rPr>
          <w:del w:id="171" w:author="Philip Burrows" w:date="2017-04-10T16:12:00Z"/>
          <w:rFonts w:ascii="Courier New" w:hAnsi="Courier New" w:cs="Courier New"/>
        </w:rPr>
      </w:pPr>
      <w:del w:id="172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\cite{Gerber2015}. Higher frequency errors are filtered as a consequence of the </w:delText>
        </w:r>
      </w:del>
    </w:p>
    <w:p w:rsidR="005E5768" w:rsidRPr="005E5768" w:rsidDel="000E1216" w:rsidRDefault="005E5768" w:rsidP="005E5768">
      <w:pPr>
        <w:pStyle w:val="PlainText"/>
        <w:rPr>
          <w:del w:id="173" w:author="Philip Burrows" w:date="2017-04-10T16:12:00Z"/>
          <w:rFonts w:ascii="Courier New" w:hAnsi="Courier New" w:cs="Courier New"/>
        </w:rPr>
      </w:pPr>
      <w:del w:id="174" w:author="Philip Burrows" w:date="2017-04-10T16:12:00Z">
        <w:r w:rsidRPr="005E5768" w:rsidDel="000E1216">
          <w:rPr>
            <w:rFonts w:ascii="Courier New" w:hAnsi="Courier New" w:cs="Courier New"/>
          </w:rPr>
          <w:delText xml:space="preserve">drive beam recombination process, and by the accelerating structures </w:delText>
        </w:r>
      </w:del>
    </w:p>
    <w:p w:rsidR="005E5768" w:rsidRPr="005E5768" w:rsidDel="000E1216" w:rsidRDefault="005E5768" w:rsidP="005E5768">
      <w:pPr>
        <w:pStyle w:val="PlainText"/>
        <w:rPr>
          <w:del w:id="175" w:author="Philip Burrows" w:date="2017-04-10T16:12:00Z"/>
          <w:rFonts w:ascii="Courier New" w:hAnsi="Courier New" w:cs="Courier New"/>
        </w:rPr>
      </w:pPr>
      <w:del w:id="176" w:author="Philip Burrows" w:date="2017-04-10T16:12:00Z">
        <w:r w:rsidRPr="005E5768" w:rsidDel="000E1216">
          <w:rPr>
            <w:rFonts w:ascii="Courier New" w:hAnsi="Courier New" w:cs="Courier New"/>
          </w:rPr>
          <w:delText>\cite{Gerber2015}.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DB256B" w:rsidRDefault="005E5768" w:rsidP="005E5768">
      <w:pPr>
        <w:pStyle w:val="PlainText"/>
        <w:rPr>
          <w:del w:id="177" w:author="Philip Burrows" w:date="2017-04-10T16:22:00Z"/>
          <w:rFonts w:ascii="Courier New" w:hAnsi="Courier New" w:cs="Courier New"/>
        </w:rPr>
      </w:pPr>
      <w:del w:id="178" w:author="Philip Burrows" w:date="2017-04-10T16:22:00Z">
        <w:r w:rsidRPr="005E5768" w:rsidDel="00DB256B">
          <w:rPr>
            <w:rFonts w:ascii="Courier New" w:hAnsi="Courier New" w:cs="Courier New"/>
          </w:rPr>
          <w:delText xml:space="preserve">Other machines, such as XFELs, have similar beam phase stability </w:delText>
        </w:r>
        <w:r w:rsidRPr="005E5768" w:rsidDel="00DB256B">
          <w:rPr>
            <w:rFonts w:ascii="Courier New" w:hAnsi="Courier New" w:cs="Courier New"/>
          </w:rPr>
          <w:tab/>
        </w:r>
      </w:del>
    </w:p>
    <w:p w:rsidR="005E5768" w:rsidRPr="005E5768" w:rsidDel="00DB256B" w:rsidRDefault="005E5768" w:rsidP="005E5768">
      <w:pPr>
        <w:pStyle w:val="PlainText"/>
        <w:rPr>
          <w:del w:id="179" w:author="Philip Burrows" w:date="2017-04-10T16:22:00Z"/>
          <w:rFonts w:ascii="Courier New" w:hAnsi="Courier New" w:cs="Courier New"/>
        </w:rPr>
      </w:pPr>
      <w:del w:id="180" w:author="Philip Burrows" w:date="2017-04-10T16:22:00Z">
        <w:r w:rsidRPr="005E5768" w:rsidDel="00DB256B">
          <w:rPr>
            <w:rFonts w:ascii="Courier New" w:hAnsi="Courier New" w:cs="Courier New"/>
          </w:rPr>
          <w:delText xml:space="preserve">requirements to CLIC. At FLASH, DESY, these requirements have been met using </w:delText>
        </w:r>
      </w:del>
    </w:p>
    <w:p w:rsidR="005E5768" w:rsidRPr="005E5768" w:rsidDel="00DB256B" w:rsidRDefault="005E5768" w:rsidP="005E5768">
      <w:pPr>
        <w:pStyle w:val="PlainText"/>
        <w:rPr>
          <w:del w:id="181" w:author="Philip Burrows" w:date="2017-04-10T16:22:00Z"/>
          <w:rFonts w:ascii="Courier New" w:hAnsi="Courier New" w:cs="Courier New"/>
        </w:rPr>
      </w:pPr>
      <w:del w:id="182" w:author="Philip Burrows" w:date="2017-04-10T16:22:00Z">
        <w:r w:rsidRPr="005E5768" w:rsidDel="00DB256B">
          <w:rPr>
            <w:rFonts w:ascii="Courier New" w:hAnsi="Courier New" w:cs="Courier New"/>
          </w:rPr>
          <w:delText xml:space="preserve">an RF phase and power feedback based on the measurement of electro-optic beam </w:delText>
        </w:r>
      </w:del>
    </w:p>
    <w:p w:rsidR="005E5768" w:rsidRPr="005E5768" w:rsidDel="00DB256B" w:rsidRDefault="005E5768" w:rsidP="005E5768">
      <w:pPr>
        <w:pStyle w:val="PlainText"/>
        <w:rPr>
          <w:del w:id="183" w:author="Philip Burrows" w:date="2017-04-10T16:22:00Z"/>
          <w:rFonts w:ascii="Courier New" w:hAnsi="Courier New" w:cs="Courier New"/>
        </w:rPr>
      </w:pPr>
      <w:del w:id="184" w:author="Philip Burrows" w:date="2017-04-10T16:22:00Z">
        <w:r w:rsidRPr="005E5768" w:rsidDel="00DB256B">
          <w:rPr>
            <w:rFonts w:ascii="Courier New" w:hAnsi="Courier New" w:cs="Courier New"/>
          </w:rPr>
          <w:delText xml:space="preserve">arrival time monitors \cite{flashPRL}. </w:delText>
        </w:r>
      </w:del>
    </w:p>
    <w:p w:rsidR="005E5768" w:rsidRPr="005E5768" w:rsidDel="00DB256B" w:rsidRDefault="005E5768" w:rsidP="005E5768">
      <w:pPr>
        <w:pStyle w:val="PlainText"/>
        <w:rPr>
          <w:del w:id="185" w:author="Philip Burrows" w:date="2017-04-10T16:22:00Z"/>
          <w:rFonts w:ascii="Courier New" w:hAnsi="Courier New" w:cs="Courier New"/>
        </w:rPr>
      </w:pPr>
      <w:del w:id="186" w:author="Philip Burrows" w:date="2017-04-10T16:22:00Z">
        <w:r w:rsidRPr="005E5768" w:rsidDel="00DB256B">
          <w:rPr>
            <w:rFonts w:ascii="Courier New" w:hAnsi="Courier New" w:cs="Courier New"/>
          </w:rPr>
          <w:delText xml:space="preserve">FLASH has 1~MHz bunch spacing and a 500~ms beam pulse, whereas the CLIC drive </w:delText>
        </w:r>
      </w:del>
    </w:p>
    <w:p w:rsidR="005E5768" w:rsidRPr="005E5768" w:rsidDel="00DB256B" w:rsidRDefault="005E5768" w:rsidP="005E5768">
      <w:pPr>
        <w:pStyle w:val="PlainText"/>
        <w:rPr>
          <w:del w:id="187" w:author="Philip Burrows" w:date="2017-04-10T16:22:00Z"/>
          <w:rFonts w:ascii="Courier New" w:hAnsi="Courier New" w:cs="Courier New"/>
        </w:rPr>
      </w:pPr>
      <w:del w:id="188" w:author="Philip Burrows" w:date="2017-04-10T16:22:00Z">
        <w:r w:rsidRPr="005E5768" w:rsidDel="00DB256B">
          <w:rPr>
            <w:rFonts w:ascii="Courier New" w:hAnsi="Courier New" w:cs="Courier New"/>
          </w:rPr>
          <w:delText xml:space="preserve">beam has 12~GHz bunch spacing and 240~ns pulse length. A feedback with a </w:delText>
        </w:r>
      </w:del>
    </w:p>
    <w:p w:rsidR="005E5768" w:rsidRPr="005E5768" w:rsidDel="00DB256B" w:rsidRDefault="005E5768" w:rsidP="005E5768">
      <w:pPr>
        <w:pStyle w:val="PlainText"/>
        <w:rPr>
          <w:del w:id="189" w:author="Philip Burrows" w:date="2017-04-10T16:22:00Z"/>
          <w:rFonts w:ascii="Courier New" w:hAnsi="Courier New" w:cs="Courier New"/>
        </w:rPr>
      </w:pPr>
      <w:del w:id="190" w:author="Philip Burrows" w:date="2017-04-10T16:22:00Z">
        <w:r w:rsidRPr="005E5768" w:rsidDel="00DB256B">
          <w:rPr>
            <w:rFonts w:ascii="Courier New" w:hAnsi="Courier New" w:cs="Courier New"/>
          </w:rPr>
          <w:delText>latency of several microseconds is therefore not suitable for CLIC.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E247A4" w:rsidRDefault="00E247A4" w:rsidP="005E5768">
      <w:pPr>
        <w:pStyle w:val="PlainText"/>
        <w:rPr>
          <w:ins w:id="191" w:author="Philip Burrows" w:date="2017-04-10T16:41:00Z"/>
          <w:rFonts w:ascii="Courier New" w:hAnsi="Courier New" w:cs="Courier New"/>
        </w:rPr>
      </w:pPr>
    </w:p>
    <w:p w:rsidR="005E5768" w:rsidRPr="005E5768" w:rsidRDefault="00DB256B" w:rsidP="005E5768">
      <w:pPr>
        <w:pStyle w:val="PlainText"/>
        <w:rPr>
          <w:rFonts w:ascii="Courier New" w:hAnsi="Courier New" w:cs="Courier New"/>
        </w:rPr>
      </w:pPr>
      <w:ins w:id="192" w:author="Philip Burrows" w:date="2017-04-10T16:23:00Z">
        <w:r>
          <w:rPr>
            <w:rFonts w:ascii="Courier New" w:hAnsi="Courier New" w:cs="Courier New"/>
          </w:rPr>
          <w:t>We describe</w:t>
        </w:r>
      </w:ins>
      <w:del w:id="193" w:author="Philip Burrows" w:date="2017-04-10T16:23:00Z">
        <w:r w:rsidR="005E5768" w:rsidRPr="005E5768" w:rsidDel="00DB256B">
          <w:rPr>
            <w:rFonts w:ascii="Courier New" w:hAnsi="Courier New" w:cs="Courier New"/>
          </w:rPr>
          <w:delText>Instead,</w:delText>
        </w:r>
      </w:del>
      <w:r w:rsidR="005E5768" w:rsidRPr="005E5768">
        <w:rPr>
          <w:rFonts w:ascii="Courier New" w:hAnsi="Courier New" w:cs="Courier New"/>
        </w:rPr>
        <w:t xml:space="preserve"> a </w:t>
      </w:r>
      <w:ins w:id="194" w:author="Philip Burrows" w:date="2017-04-10T16:26:00Z">
        <w:r>
          <w:rPr>
            <w:rFonts w:ascii="Courier New" w:hAnsi="Courier New" w:cs="Courier New"/>
          </w:rPr>
          <w:t>prototype</w:t>
        </w:r>
      </w:ins>
      <w:del w:id="195" w:author="Philip Burrows" w:date="2017-04-10T16:26:00Z">
        <w:r w:rsidR="005E5768" w:rsidRPr="005E5768" w:rsidDel="00DB256B">
          <w:rPr>
            <w:rFonts w:ascii="Courier New" w:hAnsi="Courier New" w:cs="Courier New"/>
          </w:rPr>
          <w:delText>drive beam</w:delText>
        </w:r>
      </w:del>
      <w:del w:id="196" w:author="Philip Burrows" w:date="2017-04-10T16:41:00Z">
        <w:r w:rsidR="005E5768" w:rsidRPr="005E5768" w:rsidDel="00E247A4">
          <w:rPr>
            <w:rFonts w:ascii="Courier New" w:hAnsi="Courier New" w:cs="Courier New"/>
          </w:rPr>
          <w:delText xml:space="preserve"> ``phase feedforward'' (</w:delText>
        </w:r>
      </w:del>
      <w:ins w:id="197" w:author="Philip Burrows" w:date="2017-04-10T16:41:00Z">
        <w:r w:rsidR="00E247A4">
          <w:rPr>
            <w:rFonts w:ascii="Courier New" w:hAnsi="Courier New" w:cs="Courier New"/>
          </w:rPr>
          <w:t xml:space="preserve"> </w:t>
        </w:r>
      </w:ins>
      <w:r w:rsidR="005E5768" w:rsidRPr="005E5768">
        <w:rPr>
          <w:rFonts w:ascii="Courier New" w:hAnsi="Courier New" w:cs="Courier New"/>
        </w:rPr>
        <w:t>PFF</w:t>
      </w:r>
      <w:del w:id="198" w:author="Philip Burrows" w:date="2017-04-10T16:41:00Z">
        <w:r w:rsidR="005E5768" w:rsidRPr="005E5768" w:rsidDel="00E247A4">
          <w:rPr>
            <w:rFonts w:ascii="Courier New" w:hAnsi="Courier New" w:cs="Courier New"/>
          </w:rPr>
          <w:delText>)</w:delText>
        </w:r>
      </w:del>
      <w:r w:rsidR="005E5768" w:rsidRPr="005E5768">
        <w:rPr>
          <w:rFonts w:ascii="Courier New" w:hAnsi="Courier New" w:cs="Courier New"/>
        </w:rPr>
        <w:t xml:space="preserve"> </w:t>
      </w:r>
    </w:p>
    <w:p w:rsidR="005E5768" w:rsidRPr="005E5768" w:rsidDel="00DB256B" w:rsidRDefault="005E5768" w:rsidP="005E5768">
      <w:pPr>
        <w:pStyle w:val="PlainText"/>
        <w:rPr>
          <w:del w:id="199" w:author="Philip Burrows" w:date="2017-04-10T16:28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system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200" w:author="Philip Burrows" w:date="2017-04-10T16:57:00Z">
        <w:r w:rsidR="00AD18CC">
          <w:rPr>
            <w:rFonts w:ascii="Courier New" w:hAnsi="Courier New" w:cs="Courier New"/>
          </w:rPr>
          <w:t xml:space="preserve">that implements </w:t>
        </w:r>
      </w:ins>
      <w:del w:id="201" w:author="Philip Burrows" w:date="2017-04-10T16:27:00Z">
        <w:r w:rsidRPr="005E5768" w:rsidDel="00DB256B">
          <w:rPr>
            <w:rFonts w:ascii="Courier New" w:hAnsi="Courier New" w:cs="Courier New"/>
          </w:rPr>
          <w:delText>is proposed. A prototype PFF system,</w:delText>
        </w:r>
      </w:del>
      <w:del w:id="202" w:author="Philip Burrows" w:date="2017-04-10T16:57:00Z">
        <w:r w:rsidRPr="005E5768" w:rsidDel="00AD18CC">
          <w:rPr>
            <w:rFonts w:ascii="Courier New" w:hAnsi="Courier New" w:cs="Courier New"/>
          </w:rPr>
          <w:delText xml:space="preserve"> follow</w:delText>
        </w:r>
      </w:del>
      <w:del w:id="203" w:author="Philip Burrows" w:date="2017-04-10T16:27:00Z">
        <w:r w:rsidRPr="005E5768" w:rsidDel="00DB256B">
          <w:rPr>
            <w:rFonts w:ascii="Courier New" w:hAnsi="Courier New" w:cs="Courier New"/>
          </w:rPr>
          <w:delText>ing</w:delText>
        </w:r>
      </w:del>
      <w:r w:rsidRPr="005E5768">
        <w:rPr>
          <w:rFonts w:ascii="Courier New" w:hAnsi="Courier New" w:cs="Courier New"/>
        </w:rPr>
        <w:t xml:space="preserve"> th</w:t>
      </w:r>
      <w:ins w:id="204" w:author="Philip Burrows" w:date="2017-04-10T16:57:00Z">
        <w:r w:rsidR="00AD18CC">
          <w:rPr>
            <w:rFonts w:ascii="Courier New" w:hAnsi="Courier New" w:cs="Courier New"/>
          </w:rPr>
          <w:t>is</w:t>
        </w:r>
      </w:ins>
      <w:del w:id="205" w:author="Philip Burrows" w:date="2017-04-10T16:57:00Z">
        <w:r w:rsidRPr="005E5768" w:rsidDel="00AD18CC">
          <w:rPr>
            <w:rFonts w:ascii="Courier New" w:hAnsi="Courier New" w:cs="Courier New"/>
          </w:rPr>
          <w:delText>e</w:delText>
        </w:r>
      </w:del>
      <w:del w:id="206" w:author="Philip Burrows" w:date="2017-04-10T16:28:00Z">
        <w:r w:rsidRPr="005E5768" w:rsidDel="00DB256B">
          <w:rPr>
            <w:rFonts w:ascii="Courier New" w:hAnsi="Courier New" w:cs="Courier New"/>
          </w:rPr>
          <w:delText xml:space="preserve"> same </w:delText>
        </w:r>
      </w:del>
      <w:ins w:id="207" w:author="Philip Burrows" w:date="2017-04-10T16:28:00Z">
        <w:r w:rsidR="00AD18CC">
          <w:rPr>
            <w:rFonts w:ascii="Courier New" w:hAnsi="Courier New" w:cs="Courier New"/>
          </w:rPr>
          <w:t xml:space="preserve"> </w:t>
        </w:r>
      </w:ins>
      <w:ins w:id="208" w:author="Philip Burrows" w:date="2017-04-24T10:04:00Z">
        <w:r w:rsidR="00471790">
          <w:rPr>
            <w:rFonts w:ascii="Courier New" w:hAnsi="Courier New" w:cs="Courier New"/>
          </w:rPr>
          <w:t xml:space="preserve">novel </w:t>
        </w:r>
      </w:ins>
      <w:r w:rsidRPr="005E5768">
        <w:rPr>
          <w:rFonts w:ascii="Courier New" w:hAnsi="Courier New" w:cs="Courier New"/>
        </w:rPr>
        <w:t>concept</w:t>
      </w:r>
      <w:ins w:id="209" w:author="Philip Burrows" w:date="2017-04-10T16:28:00Z">
        <w:r w:rsidR="00DB256B">
          <w:rPr>
            <w:rFonts w:ascii="Courier New" w:hAnsi="Courier New" w:cs="Courier New"/>
          </w:rPr>
          <w:t>. The system</w:t>
        </w:r>
      </w:ins>
      <w:ins w:id="210" w:author="Philip Burrows" w:date="2017-04-10T16:43:00Z">
        <w:r w:rsidR="00E247A4">
          <w:rPr>
            <w:rFonts w:ascii="Courier New" w:hAnsi="Courier New" w:cs="Courier New"/>
          </w:rPr>
          <w:t xml:space="preserve"> (</w:t>
        </w:r>
      </w:ins>
      <w:ins w:id="211" w:author="Philip Burrows" w:date="2017-04-10T16:45:00Z">
        <w:r w:rsidR="00E247A4" w:rsidRPr="005E5768">
          <w:rPr>
            <w:rFonts w:ascii="Courier New" w:hAnsi="Courier New" w:cs="Courier New"/>
          </w:rPr>
          <w:t>Fig</w:t>
        </w:r>
        <w:proofErr w:type="gramStart"/>
        <w:r w:rsidR="00E247A4" w:rsidRPr="005E5768">
          <w:rPr>
            <w:rFonts w:ascii="Courier New" w:hAnsi="Courier New" w:cs="Courier New"/>
          </w:rPr>
          <w:t>.~</w:t>
        </w:r>
        <w:proofErr w:type="gramEnd"/>
        <w:r w:rsidR="00E247A4" w:rsidRPr="005E5768">
          <w:rPr>
            <w:rFonts w:ascii="Courier New" w:hAnsi="Courier New" w:cs="Courier New"/>
          </w:rPr>
          <w:t>\ref{</w:t>
        </w:r>
        <w:proofErr w:type="spellStart"/>
        <w:r w:rsidR="00E247A4" w:rsidRPr="005E5768">
          <w:rPr>
            <w:rFonts w:ascii="Courier New" w:hAnsi="Courier New" w:cs="Courier New"/>
          </w:rPr>
          <w:t>fig:pffLayout</w:t>
        </w:r>
        <w:proofErr w:type="spellEnd"/>
        <w:r w:rsidR="00E247A4" w:rsidRPr="005E5768">
          <w:rPr>
            <w:rFonts w:ascii="Courier New" w:hAnsi="Courier New" w:cs="Courier New"/>
          </w:rPr>
          <w:t>}</w:t>
        </w:r>
      </w:ins>
      <w:ins w:id="212" w:author="Philip Burrows" w:date="2017-04-10T16:43:00Z">
        <w:r w:rsidR="00E247A4">
          <w:rPr>
            <w:rFonts w:ascii="Courier New" w:hAnsi="Courier New" w:cs="Courier New"/>
          </w:rPr>
          <w:t>)</w:t>
        </w:r>
      </w:ins>
      <w:del w:id="213" w:author="Philip Burrows" w:date="2017-04-10T16:28:00Z">
        <w:r w:rsidRPr="005E5768" w:rsidDel="00DB256B">
          <w:rPr>
            <w:rFonts w:ascii="Courier New" w:hAnsi="Courier New" w:cs="Courier New"/>
          </w:rPr>
          <w:delText xml:space="preserve"> as the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214" w:author="Philip Burrows" w:date="2017-04-10T16:28:00Z">
        <w:r w:rsidRPr="005E5768" w:rsidDel="00DB256B">
          <w:rPr>
            <w:rFonts w:ascii="Courier New" w:hAnsi="Courier New" w:cs="Courier New"/>
          </w:rPr>
          <w:delText>CLIC proposal,</w:delText>
        </w:r>
      </w:del>
      <w:r w:rsidRPr="005E5768">
        <w:rPr>
          <w:rFonts w:ascii="Courier New" w:hAnsi="Courier New" w:cs="Courier New"/>
        </w:rPr>
        <w:t xml:space="preserve"> </w:t>
      </w:r>
      <w:proofErr w:type="gramStart"/>
      <w:ins w:id="215" w:author="Philip Burrows" w:date="2017-04-10T16:28:00Z">
        <w:r w:rsidR="00DB256B">
          <w:rPr>
            <w:rFonts w:ascii="Courier New" w:hAnsi="Courier New" w:cs="Courier New"/>
          </w:rPr>
          <w:t>w</w:t>
        </w:r>
      </w:ins>
      <w:proofErr w:type="gramEnd"/>
      <w:del w:id="216" w:author="Philip Burrows" w:date="2017-04-10T16:28:00Z">
        <w:r w:rsidRPr="005E5768" w:rsidDel="00DB256B">
          <w:rPr>
            <w:rFonts w:ascii="Courier New" w:hAnsi="Courier New" w:cs="Courier New"/>
          </w:rPr>
          <w:delText>h</w:delText>
        </w:r>
      </w:del>
      <w:r w:rsidRPr="005E5768">
        <w:rPr>
          <w:rFonts w:ascii="Courier New" w:hAnsi="Courier New" w:cs="Courier New"/>
        </w:rPr>
        <w:t>as</w:t>
      </w:r>
      <w:del w:id="217" w:author="Philip Burrows" w:date="2017-04-10T16:28:00Z">
        <w:r w:rsidRPr="005E5768" w:rsidDel="00DB256B">
          <w:rPr>
            <w:rFonts w:ascii="Courier New" w:hAnsi="Courier New" w:cs="Courier New"/>
          </w:rPr>
          <w:delText xml:space="preserve"> been</w:delText>
        </w:r>
      </w:del>
      <w:r w:rsidRPr="005E5768">
        <w:rPr>
          <w:rFonts w:ascii="Courier New" w:hAnsi="Courier New" w:cs="Courier New"/>
        </w:rPr>
        <w:t xml:space="preserve"> </w:t>
      </w:r>
      <w:ins w:id="218" w:author="Philip Burrows" w:date="2017-04-10T16:43:00Z">
        <w:r w:rsidR="00E247A4">
          <w:rPr>
            <w:rFonts w:ascii="Courier New" w:hAnsi="Courier New" w:cs="Courier New"/>
          </w:rPr>
          <w:t>install</w:t>
        </w:r>
      </w:ins>
      <w:del w:id="219" w:author="Philip Burrows" w:date="2017-04-10T16:43:00Z">
        <w:r w:rsidRPr="005E5768" w:rsidDel="00E247A4">
          <w:rPr>
            <w:rFonts w:ascii="Courier New" w:hAnsi="Courier New" w:cs="Courier New"/>
          </w:rPr>
          <w:delText>design</w:delText>
        </w:r>
      </w:del>
      <w:r w:rsidRPr="005E5768">
        <w:rPr>
          <w:rFonts w:ascii="Courier New" w:hAnsi="Courier New" w:cs="Courier New"/>
        </w:rPr>
        <w:t xml:space="preserve">ed, commissioned and operated at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CLIC test facility </w:t>
      </w:r>
      <w:ins w:id="220" w:author="Philip Burrows" w:date="2017-04-10T16:28:00Z">
        <w:r w:rsidR="00DB256B">
          <w:rPr>
            <w:rFonts w:ascii="Courier New" w:hAnsi="Courier New" w:cs="Courier New"/>
          </w:rPr>
          <w:t>(</w:t>
        </w:r>
      </w:ins>
      <w:r w:rsidRPr="005E5768">
        <w:rPr>
          <w:rFonts w:ascii="Courier New" w:hAnsi="Courier New" w:cs="Courier New"/>
        </w:rPr>
        <w:t>CTF3</w:t>
      </w:r>
      <w:ins w:id="221" w:author="Philip Burrows" w:date="2017-04-10T16:28:00Z">
        <w:r w:rsidR="00DB256B">
          <w:rPr>
            <w:rFonts w:ascii="Courier New" w:hAnsi="Courier New" w:cs="Courier New"/>
          </w:rPr>
          <w:t>)</w:t>
        </w:r>
      </w:ins>
      <w:del w:id="222" w:author="Philip Burrows" w:date="2017-04-10T16:28:00Z">
        <w:r w:rsidRPr="005E5768" w:rsidDel="00DB256B">
          <w:rPr>
            <w:rFonts w:ascii="Courier New" w:hAnsi="Courier New" w:cs="Courier New"/>
          </w:rPr>
          <w:delText xml:space="preserve">, </w:delText>
        </w:r>
      </w:del>
      <w:ins w:id="223" w:author="Philip Burrows" w:date="2017-04-10T16:28:00Z">
        <w:r w:rsidR="00DB256B">
          <w:rPr>
            <w:rFonts w:ascii="Courier New" w:hAnsi="Courier New" w:cs="Courier New"/>
          </w:rPr>
          <w:t xml:space="preserve"> </w:t>
        </w:r>
      </w:ins>
      <w:r w:rsidRPr="005E5768">
        <w:rPr>
          <w:rFonts w:ascii="Courier New" w:hAnsi="Courier New" w:cs="Courier New"/>
        </w:rPr>
        <w:t>at CERN</w:t>
      </w:r>
      <w:ins w:id="224" w:author="Philip Burrows" w:date="2017-04-10T16:28:00Z">
        <w:r w:rsidR="00E247A4">
          <w:rPr>
            <w:rFonts w:ascii="Courier New" w:hAnsi="Courier New" w:cs="Courier New"/>
          </w:rPr>
          <w:t>.</w:t>
        </w:r>
      </w:ins>
      <w:del w:id="225" w:author="Philip Burrows" w:date="2017-04-10T16:42:00Z">
        <w:r w:rsidRPr="005E5768" w:rsidDel="00E247A4">
          <w:rPr>
            <w:rFonts w:ascii="Courier New" w:hAnsi="Courier New" w:cs="Courier New"/>
          </w:rPr>
          <w:delText>, to prove its feasibility.</w:delText>
        </w:r>
      </w:del>
      <w:r w:rsidRPr="005E5768">
        <w:rPr>
          <w:rFonts w:ascii="Courier New" w:hAnsi="Courier New" w:cs="Courier New"/>
        </w:rPr>
        <w:t xml:space="preserve"> CTF3 provides a </w:t>
      </w:r>
    </w:p>
    <w:p w:rsidR="005E5768" w:rsidRPr="005E5768" w:rsidDel="00E247A4" w:rsidRDefault="005E5768" w:rsidP="005E5768">
      <w:pPr>
        <w:pStyle w:val="PlainText"/>
        <w:rPr>
          <w:del w:id="226" w:author="Philip Burrows" w:date="2017-04-10T16:42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135~MeV electron beam bunched at 3~GHz</w:t>
      </w:r>
      <w:ins w:id="227" w:author="Philip Burrows" w:date="2017-04-10T16:42:00Z">
        <w:r w:rsidR="00E247A4">
          <w:rPr>
            <w:rFonts w:ascii="Courier New" w:hAnsi="Courier New" w:cs="Courier New"/>
          </w:rPr>
          <w:t xml:space="preserve"> frequency</w:t>
        </w:r>
      </w:ins>
      <w:r w:rsidRPr="005E5768">
        <w:rPr>
          <w:rFonts w:ascii="Courier New" w:hAnsi="Courier New" w:cs="Courier New"/>
        </w:rPr>
        <w:t xml:space="preserve"> with a </w:t>
      </w:r>
      <w:ins w:id="228" w:author="Philip Burrows" w:date="2017-04-10T16:52:00Z">
        <w:r w:rsidR="00320B76">
          <w:rPr>
            <w:rFonts w:ascii="Courier New" w:hAnsi="Courier New" w:cs="Courier New"/>
          </w:rPr>
          <w:t>beam-</w:t>
        </w:r>
      </w:ins>
      <w:r w:rsidRPr="005E5768">
        <w:rPr>
          <w:rFonts w:ascii="Courier New" w:hAnsi="Courier New" w:cs="Courier New"/>
        </w:rPr>
        <w:t>pulse length of 1.2~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mathrm</w:t>
      </w:r>
      <w:proofErr w:type="spellEnd"/>
      <w:r w:rsidRPr="005E5768">
        <w:rPr>
          <w:rFonts w:ascii="Courier New" w:hAnsi="Courier New" w:cs="Courier New"/>
        </w:rPr>
        <w:t>{\mu</w:t>
      </w:r>
      <w:ins w:id="229" w:author="Philip Burrows" w:date="2017-04-10T16:42:00Z">
        <w:r w:rsidR="00E247A4">
          <w:rPr>
            <w:rFonts w:ascii="Courier New" w:hAnsi="Courier New" w:cs="Courier New"/>
          </w:rPr>
          <w:t xml:space="preserve"> </w:t>
        </w:r>
      </w:ins>
      <w:del w:id="230" w:author="Philip Burrows" w:date="2017-04-10T16:42:00Z">
        <w:r w:rsidRPr="005E5768" w:rsidDel="00E247A4">
          <w:rPr>
            <w:rFonts w:ascii="Courier New" w:hAnsi="Courier New" w:cs="Courier New"/>
          </w:rPr>
          <w:delText xml:space="preserve"> </w:delText>
        </w:r>
      </w:del>
    </w:p>
    <w:p w:rsidR="00E247A4" w:rsidRDefault="005E5768" w:rsidP="00E247A4">
      <w:pPr>
        <w:pStyle w:val="PlainText"/>
        <w:rPr>
          <w:ins w:id="231" w:author="Philip Burrows" w:date="2017-04-10T16:42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</w:t>
      </w:r>
      <w:proofErr w:type="gramEnd"/>
      <w:r w:rsidRPr="005E5768">
        <w:rPr>
          <w:rFonts w:ascii="Courier New" w:hAnsi="Courier New" w:cs="Courier New"/>
        </w:rPr>
        <w:t xml:space="preserve">}\) and a pulse repetition rate of 0.8~Hz \cite{CLICCDR}. </w:t>
      </w:r>
    </w:p>
    <w:p w:rsidR="005E5768" w:rsidRPr="005E5768" w:rsidDel="00E247A4" w:rsidRDefault="005E5768" w:rsidP="00E247A4">
      <w:pPr>
        <w:pStyle w:val="PlainText"/>
        <w:rPr>
          <w:del w:id="232" w:author="Philip Burrows" w:date="2017-04-10T16:42:00Z"/>
          <w:rFonts w:ascii="Courier New" w:hAnsi="Courier New" w:cs="Courier New"/>
        </w:rPr>
      </w:pPr>
      <w:del w:id="233" w:author="Philip Burrows" w:date="2017-04-10T16:42:00Z">
        <w:r w:rsidRPr="005E5768" w:rsidDel="00E247A4">
          <w:rPr>
            <w:rFonts w:ascii="Courier New" w:hAnsi="Courier New" w:cs="Courier New"/>
          </w:rPr>
          <w:delText xml:space="preserve">All phases quoted in </w:delText>
        </w:r>
      </w:del>
    </w:p>
    <w:p w:rsidR="005E5768" w:rsidRDefault="005E5768" w:rsidP="00E247A4">
      <w:pPr>
        <w:pStyle w:val="PlainText"/>
        <w:rPr>
          <w:ins w:id="234" w:author="Philip Burrows" w:date="2017-04-10T16:53:00Z"/>
          <w:rFonts w:ascii="Courier New" w:hAnsi="Courier New" w:cs="Courier New"/>
        </w:rPr>
      </w:pPr>
      <w:del w:id="235" w:author="Philip Burrows" w:date="2017-04-10T16:42:00Z">
        <w:r w:rsidRPr="005E5768" w:rsidDel="00E247A4">
          <w:rPr>
            <w:rFonts w:ascii="Courier New" w:hAnsi="Courier New" w:cs="Courier New"/>
          </w:rPr>
          <w:delText>the paper are given in degrees at 12~GHz, as relevant for CLIC.</w:delText>
        </w:r>
      </w:del>
    </w:p>
    <w:p w:rsidR="00AD18CC" w:rsidRDefault="00320B76" w:rsidP="00320B76">
      <w:pPr>
        <w:pStyle w:val="PlainText"/>
        <w:rPr>
          <w:ins w:id="236" w:author="Philip Burrows" w:date="2017-04-10T17:00:00Z"/>
          <w:rFonts w:ascii="Courier New" w:hAnsi="Courier New" w:cs="Courier New"/>
        </w:rPr>
      </w:pPr>
      <w:moveToRangeStart w:id="237" w:author="Philip Burrows" w:date="2017-04-10T16:54:00Z" w:name="move479606568"/>
      <w:moveTo w:id="238" w:author="Philip Burrows" w:date="2017-04-10T16:54:00Z">
        <w:r w:rsidRPr="005E5768">
          <w:rPr>
            <w:rFonts w:ascii="Courier New" w:hAnsi="Courier New" w:cs="Courier New"/>
          </w:rPr>
          <w:t xml:space="preserve">The </w:t>
        </w:r>
      </w:moveTo>
      <w:ins w:id="239" w:author="Philip Burrows" w:date="2017-04-10T16:58:00Z">
        <w:r w:rsidR="00AD18CC">
          <w:rPr>
            <w:rFonts w:ascii="Courier New" w:hAnsi="Courier New" w:cs="Courier New"/>
          </w:rPr>
          <w:t xml:space="preserve">incoming beam phase is measured in two phase monitors. </w:t>
        </w:r>
      </w:ins>
      <w:ins w:id="240" w:author="Philip Burrows" w:date="2017-04-10T17:00:00Z">
        <w:r w:rsidR="00AD18CC">
          <w:rPr>
            <w:rFonts w:ascii="Courier New" w:hAnsi="Courier New" w:cs="Courier New"/>
          </w:rPr>
          <w:t xml:space="preserve">While the beam </w:t>
        </w:r>
      </w:ins>
    </w:p>
    <w:p w:rsidR="00320B76" w:rsidRPr="005E5768" w:rsidDel="00AD18CC" w:rsidRDefault="00AD18CC" w:rsidP="00AD18CC">
      <w:pPr>
        <w:pStyle w:val="PlainText"/>
        <w:rPr>
          <w:del w:id="241" w:author="Philip Burrows" w:date="2017-04-10T17:05:00Z"/>
          <w:moveTo w:id="242" w:author="Philip Burrows" w:date="2017-04-10T16:54:00Z"/>
          <w:rFonts w:ascii="Courier New" w:hAnsi="Courier New" w:cs="Courier New"/>
        </w:rPr>
      </w:pPr>
      <w:proofErr w:type="gramStart"/>
      <w:ins w:id="243" w:author="Philip Burrows" w:date="2017-04-10T17:00:00Z">
        <w:r>
          <w:rPr>
            <w:rFonts w:ascii="Courier New" w:hAnsi="Courier New" w:cs="Courier New"/>
          </w:rPr>
          <w:t>transits</w:t>
        </w:r>
        <w:proofErr w:type="gramEnd"/>
        <w:r>
          <w:rPr>
            <w:rFonts w:ascii="Courier New" w:hAnsi="Courier New" w:cs="Courier New"/>
          </w:rPr>
          <w:t xml:space="preserve"> </w:t>
        </w:r>
      </w:ins>
      <w:ins w:id="244" w:author="Philip Burrows" w:date="2017-04-10T16:58:00Z">
        <w:r>
          <w:rPr>
            <w:rFonts w:ascii="Courier New" w:hAnsi="Courier New" w:cs="Courier New"/>
          </w:rPr>
          <w:t xml:space="preserve">the </w:t>
        </w:r>
      </w:ins>
      <w:ins w:id="245" w:author="Philip Burrows" w:date="2017-04-10T17:01:00Z">
        <w:r>
          <w:rPr>
            <w:rFonts w:ascii="Courier New" w:hAnsi="Courier New" w:cs="Courier New"/>
          </w:rPr>
          <w:t xml:space="preserve">‘turnaround loop’ a phase-correction </w:t>
        </w:r>
      </w:ins>
      <w:ins w:id="246" w:author="Philip Burrows" w:date="2017-04-10T16:58:00Z">
        <w:r>
          <w:rPr>
            <w:rFonts w:ascii="Courier New" w:hAnsi="Courier New" w:cs="Courier New"/>
          </w:rPr>
          <w:t xml:space="preserve">signal </w:t>
        </w:r>
      </w:ins>
      <w:ins w:id="247" w:author="Philip Burrows" w:date="2017-04-10T17:01:00Z">
        <w:r>
          <w:rPr>
            <w:rFonts w:ascii="Courier New" w:hAnsi="Courier New" w:cs="Courier New"/>
          </w:rPr>
          <w:t>is evaluated and fed to fast, high-power amplifiers</w:t>
        </w:r>
      </w:ins>
      <w:ins w:id="248" w:author="Philip Burrows" w:date="2017-04-10T17:04:00Z">
        <w:r>
          <w:rPr>
            <w:rFonts w:ascii="Courier New" w:hAnsi="Courier New" w:cs="Courier New"/>
          </w:rPr>
          <w:t xml:space="preserve">; </w:t>
        </w:r>
      </w:ins>
      <w:ins w:id="249" w:author="Philip Burrows" w:date="2017-04-10T17:01:00Z">
        <w:r>
          <w:rPr>
            <w:rFonts w:ascii="Courier New" w:hAnsi="Courier New" w:cs="Courier New"/>
          </w:rPr>
          <w:t xml:space="preserve">these </w:t>
        </w:r>
      </w:ins>
      <w:ins w:id="250" w:author="Philip Burrows" w:date="2017-04-10T17:02:00Z">
        <w:r>
          <w:rPr>
            <w:rFonts w:ascii="Courier New" w:hAnsi="Courier New" w:cs="Courier New"/>
          </w:rPr>
          <w:t xml:space="preserve">drive electromagnetic kickers </w:t>
        </w:r>
      </w:ins>
      <w:ins w:id="251" w:author="Philip Burrows" w:date="2017-04-10T17:03:00Z">
        <w:r>
          <w:rPr>
            <w:rFonts w:ascii="Courier New" w:hAnsi="Courier New" w:cs="Courier New"/>
          </w:rPr>
          <w:t xml:space="preserve">which </w:t>
        </w:r>
      </w:ins>
      <w:ins w:id="252" w:author="Philip Burrows" w:date="2017-04-10T17:04:00Z">
        <w:r>
          <w:rPr>
            <w:rFonts w:ascii="Courier New" w:hAnsi="Courier New" w:cs="Courier New"/>
          </w:rPr>
          <w:t xml:space="preserve">are used to </w:t>
        </w:r>
      </w:ins>
      <w:ins w:id="253" w:author="Philip Burrows" w:date="2017-04-10T17:03:00Z">
        <w:r>
          <w:rPr>
            <w:rFonts w:ascii="Courier New" w:hAnsi="Courier New" w:cs="Courier New"/>
          </w:rPr>
          <w:t>alt</w:t>
        </w:r>
        <w:r w:rsidR="00A62D09">
          <w:rPr>
            <w:rFonts w:ascii="Courier New" w:hAnsi="Courier New" w:cs="Courier New"/>
          </w:rPr>
          <w:t>er the beam transit time</w:t>
        </w:r>
        <w:r>
          <w:rPr>
            <w:rFonts w:ascii="Courier New" w:hAnsi="Courier New" w:cs="Courier New"/>
          </w:rPr>
          <w:t xml:space="preserve"> </w:t>
        </w:r>
      </w:ins>
      <w:moveTo w:id="254" w:author="Philip Burrows" w:date="2017-04-10T16:54:00Z">
        <w:del w:id="255" w:author="Philip Burrows" w:date="2017-04-10T17:05:00Z">
          <w:r w:rsidR="00320B76" w:rsidRPr="005E5768" w:rsidDel="00AD18CC">
            <w:rPr>
              <w:rFonts w:ascii="Courier New" w:hAnsi="Courier New" w:cs="Courier New"/>
            </w:rPr>
            <w:delText xml:space="preserve">system corrects the phase using two electromagnetic kickers installed </w:delText>
          </w:r>
        </w:del>
      </w:moveTo>
    </w:p>
    <w:p w:rsidR="00320B76" w:rsidRPr="005E5768" w:rsidDel="00AD18CC" w:rsidRDefault="00320B76" w:rsidP="00AD18CC">
      <w:pPr>
        <w:pStyle w:val="PlainText"/>
        <w:rPr>
          <w:del w:id="256" w:author="Philip Burrows" w:date="2017-04-10T17:06:00Z"/>
          <w:moveTo w:id="257" w:author="Philip Burrows" w:date="2017-04-10T16:54:00Z"/>
          <w:rFonts w:ascii="Courier New" w:hAnsi="Courier New" w:cs="Courier New"/>
        </w:rPr>
      </w:pPr>
      <w:moveTo w:id="258" w:author="Philip Burrows" w:date="2017-04-10T16:54:00Z">
        <w:del w:id="259" w:author="Philip Burrows" w:date="2017-04-10T17:05:00Z">
          <w:r w:rsidRPr="005E5768" w:rsidDel="00AD18CC">
            <w:rPr>
              <w:rFonts w:ascii="Courier New" w:hAnsi="Courier New" w:cs="Courier New"/>
            </w:rPr>
            <w:delText xml:space="preserve">before the first and last dipole in </w:delText>
          </w:r>
        </w:del>
        <w:proofErr w:type="gramStart"/>
        <w:r w:rsidRPr="005E5768">
          <w:rPr>
            <w:rFonts w:ascii="Courier New" w:hAnsi="Courier New" w:cs="Courier New"/>
          </w:rPr>
          <w:t>a</w:t>
        </w:r>
        <w:proofErr w:type="gramEnd"/>
        <w:r w:rsidRPr="005E5768">
          <w:rPr>
            <w:rFonts w:ascii="Courier New" w:hAnsi="Courier New" w:cs="Courier New"/>
          </w:rPr>
          <w:t xml:space="preserve"> four</w:t>
        </w:r>
      </w:moveTo>
      <w:ins w:id="260" w:author="Philip Burrows" w:date="2017-04-10T17:05:00Z">
        <w:r w:rsidR="00AD18CC">
          <w:rPr>
            <w:rFonts w:ascii="Courier New" w:hAnsi="Courier New" w:cs="Courier New"/>
          </w:rPr>
          <w:t>-</w:t>
        </w:r>
      </w:ins>
      <w:moveTo w:id="261" w:author="Philip Burrows" w:date="2017-04-10T16:54:00Z">
        <w:del w:id="262" w:author="Philip Burrows" w:date="2017-04-10T17:05:00Z">
          <w:r w:rsidRPr="005E5768" w:rsidDel="00AD18CC">
            <w:rPr>
              <w:rFonts w:ascii="Courier New" w:hAnsi="Courier New" w:cs="Courier New"/>
            </w:rPr>
            <w:delText xml:space="preserve"> </w:delText>
          </w:r>
        </w:del>
        <w:r w:rsidRPr="005E5768">
          <w:rPr>
            <w:rFonts w:ascii="Courier New" w:hAnsi="Courier New" w:cs="Courier New"/>
          </w:rPr>
          <w:t xml:space="preserve">bend, dog-leg shaped chicane. </w:t>
        </w:r>
        <w:del w:id="263" w:author="Philip Burrows" w:date="2017-04-10T17:06:00Z">
          <w:r w:rsidRPr="005E5768" w:rsidDel="00AD18CC">
            <w:rPr>
              <w:rFonts w:ascii="Courier New" w:hAnsi="Courier New" w:cs="Courier New"/>
            </w:rPr>
            <w:delText xml:space="preserve">The </w:delText>
          </w:r>
        </w:del>
      </w:moveTo>
    </w:p>
    <w:p w:rsidR="00320B76" w:rsidRPr="005E5768" w:rsidDel="00AD18CC" w:rsidRDefault="00320B76">
      <w:pPr>
        <w:pStyle w:val="PlainText"/>
        <w:rPr>
          <w:del w:id="264" w:author="Philip Burrows" w:date="2017-04-10T17:06:00Z"/>
          <w:moveTo w:id="265" w:author="Philip Burrows" w:date="2017-04-10T16:54:00Z"/>
          <w:rFonts w:ascii="Courier New" w:hAnsi="Courier New" w:cs="Courier New"/>
        </w:rPr>
      </w:pPr>
      <w:moveTo w:id="266" w:author="Philip Burrows" w:date="2017-04-10T16:54:00Z">
        <w:del w:id="267" w:author="Philip Burrows" w:date="2017-04-10T17:06:00Z">
          <w:r w:rsidRPr="005E5768" w:rsidDel="00AD18CC">
            <w:rPr>
              <w:rFonts w:ascii="Courier New" w:hAnsi="Courier New" w:cs="Courier New"/>
            </w:rPr>
            <w:delText xml:space="preserve">beam's path length through the chicane depends on the voltage applied to the </w:delText>
          </w:r>
        </w:del>
      </w:moveTo>
    </w:p>
    <w:p w:rsidR="00AD18CC" w:rsidRDefault="00320B76">
      <w:pPr>
        <w:pStyle w:val="PlainText"/>
        <w:rPr>
          <w:ins w:id="268" w:author="Philip Burrows" w:date="2017-04-10T17:06:00Z"/>
          <w:rFonts w:ascii="Courier New" w:hAnsi="Courier New" w:cs="Courier New"/>
        </w:rPr>
      </w:pPr>
      <w:moveTo w:id="269" w:author="Philip Burrows" w:date="2017-04-10T16:54:00Z">
        <w:del w:id="270" w:author="Philip Burrows" w:date="2017-04-10T17:06:00Z">
          <w:r w:rsidRPr="005E5768" w:rsidDel="00AD18CC">
            <w:rPr>
              <w:rFonts w:ascii="Courier New" w:hAnsi="Courier New" w:cs="Courier New"/>
            </w:rPr>
            <w:delText xml:space="preserve">kickers. </w:delText>
          </w:r>
        </w:del>
      </w:moveTo>
    </w:p>
    <w:p w:rsidR="00320B76" w:rsidRPr="005E5768" w:rsidDel="00A62D09" w:rsidRDefault="00320B76">
      <w:pPr>
        <w:pStyle w:val="PlainText"/>
        <w:rPr>
          <w:del w:id="271" w:author="Philip Burrows" w:date="2017-04-24T10:08:00Z"/>
          <w:moveTo w:id="272" w:author="Philip Burrows" w:date="2017-04-10T16:54:00Z"/>
          <w:rFonts w:ascii="Courier New" w:hAnsi="Courier New" w:cs="Courier New"/>
        </w:rPr>
      </w:pPr>
      <w:moveTo w:id="273" w:author="Philip Burrows" w:date="2017-04-10T16:54:00Z">
        <w:del w:id="274" w:author="Philip Burrows" w:date="2017-04-24T10:08:00Z">
          <w:r w:rsidRPr="005E5768" w:rsidDel="00A62D09">
            <w:rPr>
              <w:rFonts w:ascii="Courier New" w:hAnsi="Courier New" w:cs="Courier New"/>
            </w:rPr>
            <w:delText xml:space="preserve">Bunches arriving early at the upstream </w:delText>
          </w:r>
        </w:del>
      </w:moveTo>
    </w:p>
    <w:p w:rsidR="00320B76" w:rsidRPr="005E5768" w:rsidRDefault="00320B76" w:rsidP="00320B76">
      <w:pPr>
        <w:pStyle w:val="PlainText"/>
        <w:rPr>
          <w:moveTo w:id="275" w:author="Philip Burrows" w:date="2017-04-10T16:54:00Z"/>
          <w:rFonts w:ascii="Courier New" w:hAnsi="Courier New" w:cs="Courier New"/>
        </w:rPr>
      </w:pPr>
      <w:moveTo w:id="276" w:author="Philip Burrows" w:date="2017-04-10T16:54:00Z">
        <w:del w:id="277" w:author="Philip Burrows" w:date="2017-04-24T10:08:00Z">
          <w:r w:rsidRPr="005E5768" w:rsidDel="00A62D09">
            <w:rPr>
              <w:rFonts w:ascii="Courier New" w:hAnsi="Courier New" w:cs="Courier New"/>
            </w:rPr>
            <w:delText>phase monitor are deflected on</w:delText>
          </w:r>
        </w:del>
        <w:del w:id="278" w:author="Philip Burrows" w:date="2017-04-10T17:06:00Z">
          <w:r w:rsidRPr="005E5768" w:rsidDel="00AD18CC">
            <w:rPr>
              <w:rFonts w:ascii="Courier New" w:hAnsi="Courier New" w:cs="Courier New"/>
            </w:rPr>
            <w:delText xml:space="preserve"> </w:delText>
          </w:r>
        </w:del>
        <w:del w:id="279" w:author="Philip Burrows" w:date="2017-04-24T10:08:00Z">
          <w:r w:rsidRPr="005E5768" w:rsidDel="00A62D09">
            <w:rPr>
              <w:rFonts w:ascii="Courier New" w:hAnsi="Courier New" w:cs="Courier New"/>
            </w:rPr>
            <w:delText>to longer trajectories</w:delText>
          </w:r>
        </w:del>
        <w:r w:rsidRPr="005E5768">
          <w:rPr>
            <w:rFonts w:ascii="Courier New" w:hAnsi="Courier New" w:cs="Courier New"/>
          </w:rPr>
          <w:t xml:space="preserve"> </w:t>
        </w:r>
      </w:moveTo>
    </w:p>
    <w:p w:rsidR="00320B76" w:rsidRPr="005E5768" w:rsidRDefault="00AD18CC" w:rsidP="00320B76">
      <w:pPr>
        <w:pStyle w:val="PlainText"/>
        <w:rPr>
          <w:moveTo w:id="280" w:author="Philip Burrows" w:date="2017-04-10T16:54:00Z"/>
          <w:rFonts w:ascii="Courier New" w:hAnsi="Courier New" w:cs="Courier New"/>
        </w:rPr>
      </w:pPr>
      <w:proofErr w:type="gramStart"/>
      <w:ins w:id="281" w:author="Philip Burrows" w:date="2017-04-10T17:06:00Z">
        <w:r>
          <w:rPr>
            <w:rFonts w:ascii="Courier New" w:hAnsi="Courier New" w:cs="Courier New"/>
          </w:rPr>
          <w:t>through</w:t>
        </w:r>
      </w:ins>
      <w:proofErr w:type="gramEnd"/>
      <w:moveTo w:id="282" w:author="Philip Burrows" w:date="2017-04-10T16:54:00Z">
        <w:del w:id="283" w:author="Philip Burrows" w:date="2017-04-10T17:06:00Z">
          <w:r w:rsidR="00320B76" w:rsidRPr="005E5768" w:rsidDel="00AD18CC">
            <w:rPr>
              <w:rFonts w:ascii="Courier New" w:hAnsi="Courier New" w:cs="Courier New"/>
            </w:rPr>
            <w:delText>in</w:delText>
          </w:r>
        </w:del>
        <w:r w:rsidR="00320B76" w:rsidRPr="005E5768">
          <w:rPr>
            <w:rFonts w:ascii="Courier New" w:hAnsi="Courier New" w:cs="Courier New"/>
          </w:rPr>
          <w:t xml:space="preserve"> the chicane</w:t>
        </w:r>
      </w:moveTo>
      <w:ins w:id="284" w:author="Philip Burrows" w:date="2017-04-10T17:06:00Z">
        <w:r>
          <w:rPr>
            <w:rFonts w:ascii="Courier New" w:hAnsi="Courier New" w:cs="Courier New"/>
          </w:rPr>
          <w:t>.</w:t>
        </w:r>
      </w:ins>
      <w:moveTo w:id="285" w:author="Philip Burrows" w:date="2017-04-10T16:54:00Z">
        <w:del w:id="286" w:author="Philip Burrows" w:date="2017-04-10T17:06:00Z">
          <w:r w:rsidR="00320B76" w:rsidRPr="005E5768" w:rsidDel="00AD18CC">
            <w:rPr>
              <w:rFonts w:ascii="Courier New" w:hAnsi="Courier New" w:cs="Courier New"/>
            </w:rPr>
            <w:delText>, and bunches arriving late on to shorter trajectories</w:delText>
          </w:r>
        </w:del>
        <w:r w:rsidR="00320B76" w:rsidRPr="005E5768">
          <w:rPr>
            <w:rFonts w:ascii="Courier New" w:hAnsi="Courier New" w:cs="Courier New"/>
          </w:rPr>
          <w:t xml:space="preserve">. </w:t>
        </w:r>
      </w:moveTo>
    </w:p>
    <w:p w:rsidR="00320B76" w:rsidRPr="005E5768" w:rsidDel="00AD18CC" w:rsidRDefault="00AD18CC" w:rsidP="00320B76">
      <w:pPr>
        <w:pStyle w:val="PlainText"/>
        <w:rPr>
          <w:del w:id="287" w:author="Philip Burrows" w:date="2017-04-10T17:07:00Z"/>
          <w:moveTo w:id="288" w:author="Philip Burrows" w:date="2017-04-10T16:54:00Z"/>
          <w:rFonts w:ascii="Courier New" w:hAnsi="Courier New" w:cs="Courier New"/>
        </w:rPr>
      </w:pPr>
      <w:ins w:id="289" w:author="Philip Burrows" w:date="2017-04-10T17:07:00Z">
        <w:r>
          <w:rPr>
            <w:rFonts w:ascii="Courier New" w:hAnsi="Courier New" w:cs="Courier New"/>
          </w:rPr>
          <w:t>A d</w:t>
        </w:r>
      </w:ins>
      <w:moveTo w:id="290" w:author="Philip Burrows" w:date="2017-04-10T16:54:00Z">
        <w:del w:id="291" w:author="Philip Burrows" w:date="2017-04-10T17:07:00Z">
          <w:r w:rsidR="00320B76" w:rsidRPr="005E5768" w:rsidDel="00AD18CC">
            <w:rPr>
              <w:rFonts w:ascii="Courier New" w:hAnsi="Courier New" w:cs="Courier New"/>
            </w:rPr>
            <w:delText>D</w:delText>
          </w:r>
        </w:del>
        <w:r w:rsidR="00320B76" w:rsidRPr="005E5768">
          <w:rPr>
            <w:rFonts w:ascii="Courier New" w:hAnsi="Courier New" w:cs="Courier New"/>
          </w:rPr>
          <w:t>ownstream</w:t>
        </w:r>
        <w:del w:id="292" w:author="Philip Burrows" w:date="2017-04-10T17:07:00Z">
          <w:r w:rsidR="00320B76" w:rsidRPr="005E5768" w:rsidDel="00AD18CC">
            <w:rPr>
              <w:rFonts w:ascii="Courier New" w:hAnsi="Courier New" w:cs="Courier New"/>
            </w:rPr>
            <w:delText xml:space="preserve"> of the chicane another</w:delText>
          </w:r>
        </w:del>
        <w:r w:rsidR="00320B76" w:rsidRPr="005E5768">
          <w:rPr>
            <w:rFonts w:ascii="Courier New" w:hAnsi="Courier New" w:cs="Courier New"/>
          </w:rPr>
          <w:t xml:space="preserve"> phase monitor is </w:t>
        </w:r>
      </w:moveTo>
      <w:ins w:id="293" w:author="Philip Burrows" w:date="2017-04-10T17:07:00Z">
        <w:r>
          <w:rPr>
            <w:rFonts w:ascii="Courier New" w:hAnsi="Courier New" w:cs="Courier New"/>
          </w:rPr>
          <w:t>us</w:t>
        </w:r>
      </w:ins>
      <w:moveTo w:id="294" w:author="Philip Burrows" w:date="2017-04-10T16:54:00Z">
        <w:del w:id="295" w:author="Philip Burrows" w:date="2017-04-10T17:07:00Z">
          <w:r w:rsidR="00320B76" w:rsidRPr="005E5768" w:rsidDel="00AD18CC">
            <w:rPr>
              <w:rFonts w:ascii="Courier New" w:hAnsi="Courier New" w:cs="Courier New"/>
            </w:rPr>
            <w:delText>plac</w:delText>
          </w:r>
        </w:del>
        <w:proofErr w:type="gramStart"/>
        <w:r w:rsidR="00320B76" w:rsidRPr="005E5768">
          <w:rPr>
            <w:rFonts w:ascii="Courier New" w:hAnsi="Courier New" w:cs="Courier New"/>
          </w:rPr>
          <w:t>ed</w:t>
        </w:r>
        <w:proofErr w:type="gramEnd"/>
        <w:r w:rsidR="00320B76" w:rsidRPr="005E5768">
          <w:rPr>
            <w:rFonts w:ascii="Courier New" w:hAnsi="Courier New" w:cs="Courier New"/>
          </w:rPr>
          <w:t xml:space="preserve"> to measure the </w:t>
        </w:r>
      </w:moveTo>
    </w:p>
    <w:p w:rsidR="00320B76" w:rsidRPr="005E5768" w:rsidRDefault="00320B76" w:rsidP="00320B76">
      <w:pPr>
        <w:pStyle w:val="PlainText"/>
        <w:rPr>
          <w:moveTo w:id="296" w:author="Philip Burrows" w:date="2017-04-10T16:54:00Z"/>
          <w:rFonts w:ascii="Courier New" w:hAnsi="Courier New" w:cs="Courier New"/>
        </w:rPr>
      </w:pPr>
      <w:proofErr w:type="gramStart"/>
      <w:moveTo w:id="297" w:author="Philip Burrows" w:date="2017-04-10T16:54:00Z">
        <w:r w:rsidRPr="005E5768">
          <w:rPr>
            <w:rFonts w:ascii="Courier New" w:hAnsi="Courier New" w:cs="Courier New"/>
          </w:rPr>
          <w:t>effect</w:t>
        </w:r>
        <w:proofErr w:type="gramEnd"/>
        <w:del w:id="298" w:author="Philip Burrows" w:date="2017-04-10T17:07:00Z">
          <w:r w:rsidRPr="005E5768" w:rsidDel="00FA65E6">
            <w:rPr>
              <w:rFonts w:ascii="Courier New" w:hAnsi="Courier New" w:cs="Courier New"/>
            </w:rPr>
            <w:delText>s</w:delText>
          </w:r>
        </w:del>
        <w:r w:rsidRPr="005E5768">
          <w:rPr>
            <w:rFonts w:ascii="Courier New" w:hAnsi="Courier New" w:cs="Courier New"/>
          </w:rPr>
          <w:t xml:space="preserve"> of the correction.</w:t>
        </w:r>
      </w:moveTo>
    </w:p>
    <w:p w:rsidR="00FA65E6" w:rsidRDefault="00FA65E6" w:rsidP="00320B76">
      <w:pPr>
        <w:pStyle w:val="PlainText"/>
        <w:rPr>
          <w:ins w:id="299" w:author="Philip Burrows" w:date="2017-04-10T17:08:00Z"/>
          <w:rFonts w:ascii="Courier New" w:hAnsi="Courier New" w:cs="Courier New"/>
        </w:rPr>
      </w:pPr>
    </w:p>
    <w:p w:rsidR="00FA65E6" w:rsidRPr="005E5768" w:rsidRDefault="00FA65E6" w:rsidP="00320B76">
      <w:pPr>
        <w:pStyle w:val="PlainText"/>
        <w:rPr>
          <w:moveTo w:id="300" w:author="Philip Burrows" w:date="2017-04-10T16:54:00Z"/>
          <w:rFonts w:ascii="Courier New" w:hAnsi="Courier New" w:cs="Courier New"/>
        </w:rPr>
      </w:pPr>
    </w:p>
    <w:p w:rsidR="00320B76" w:rsidRPr="005E5768" w:rsidRDefault="00320B76" w:rsidP="00320B76">
      <w:pPr>
        <w:pStyle w:val="PlainText"/>
        <w:rPr>
          <w:moveTo w:id="301" w:author="Philip Burrows" w:date="2017-04-10T16:54:00Z"/>
          <w:rFonts w:ascii="Courier New" w:hAnsi="Courier New" w:cs="Courier New"/>
        </w:rPr>
      </w:pPr>
      <w:moveTo w:id="302" w:author="Philip Burrows" w:date="2017-04-10T16:54:00Z">
        <w:r w:rsidRPr="005E5768">
          <w:rPr>
            <w:rFonts w:ascii="Courier New" w:hAnsi="Courier New" w:cs="Courier New"/>
          </w:rPr>
          <w:t xml:space="preserve">The beam time of flight between the upstream phase monitor and the first kicker </w:t>
        </w:r>
      </w:moveTo>
    </w:p>
    <w:p w:rsidR="00320B76" w:rsidRPr="005E5768" w:rsidRDefault="00320B76" w:rsidP="00320B76">
      <w:pPr>
        <w:pStyle w:val="PlainText"/>
        <w:rPr>
          <w:moveTo w:id="303" w:author="Philip Burrows" w:date="2017-04-10T16:54:00Z"/>
          <w:rFonts w:ascii="Courier New" w:hAnsi="Courier New" w:cs="Courier New"/>
        </w:rPr>
      </w:pPr>
      <w:proofErr w:type="gramStart"/>
      <w:moveTo w:id="304" w:author="Philip Burrows" w:date="2017-04-10T16:54:00Z">
        <w:r w:rsidRPr="005E5768">
          <w:rPr>
            <w:rFonts w:ascii="Courier New" w:hAnsi="Courier New" w:cs="Courier New"/>
          </w:rPr>
          <w:t>in</w:t>
        </w:r>
        <w:proofErr w:type="gramEnd"/>
        <w:r w:rsidRPr="005E5768">
          <w:rPr>
            <w:rFonts w:ascii="Courier New" w:hAnsi="Courier New" w:cs="Courier New"/>
          </w:rPr>
          <w:t xml:space="preserve"> the chicane is 380~ns</w:t>
        </w:r>
      </w:moveTo>
      <w:ins w:id="305" w:author="Philip Burrows" w:date="2017-04-24T10:09:00Z">
        <w:r w:rsidR="00A62D09">
          <w:rPr>
            <w:rFonts w:ascii="Courier New" w:hAnsi="Courier New" w:cs="Courier New"/>
          </w:rPr>
          <w:t xml:space="preserve"> (TRUE?)</w:t>
        </w:r>
      </w:ins>
      <w:moveTo w:id="306" w:author="Philip Burrows" w:date="2017-04-10T16:54:00Z">
        <w:r w:rsidRPr="005E5768">
          <w:rPr>
            <w:rFonts w:ascii="Courier New" w:hAnsi="Courier New" w:cs="Courier New"/>
          </w:rPr>
          <w:t xml:space="preserve">. The total cable </w:t>
        </w:r>
      </w:moveTo>
      <w:ins w:id="307" w:author="Philip Burrows" w:date="2017-04-24T10:10:00Z">
        <w:r w:rsidR="0008337A">
          <w:rPr>
            <w:rFonts w:ascii="Courier New" w:hAnsi="Courier New" w:cs="Courier New"/>
          </w:rPr>
          <w:t>delay</w:t>
        </w:r>
      </w:ins>
      <w:moveTo w:id="308" w:author="Philip Burrows" w:date="2017-04-10T16:54:00Z">
        <w:del w:id="309" w:author="Philip Burrows" w:date="2017-04-24T10:10:00Z">
          <w:r w:rsidRPr="005E5768" w:rsidDel="0008337A">
            <w:rPr>
              <w:rFonts w:ascii="Courier New" w:hAnsi="Courier New" w:cs="Courier New"/>
            </w:rPr>
            <w:delText>length</w:delText>
          </w:r>
        </w:del>
        <w:r w:rsidRPr="005E5768">
          <w:rPr>
            <w:rFonts w:ascii="Courier New" w:hAnsi="Courier New" w:cs="Courier New"/>
          </w:rPr>
          <w:t xml:space="preserve"> for the PFF correction signals </w:t>
        </w:r>
      </w:moveTo>
    </w:p>
    <w:p w:rsidR="00320B76" w:rsidRPr="005E5768" w:rsidRDefault="00320B76" w:rsidP="00320B76">
      <w:pPr>
        <w:pStyle w:val="PlainText"/>
        <w:rPr>
          <w:moveTo w:id="310" w:author="Philip Burrows" w:date="2017-04-10T16:54:00Z"/>
          <w:rFonts w:ascii="Courier New" w:hAnsi="Courier New" w:cs="Courier New"/>
        </w:rPr>
      </w:pPr>
      <w:proofErr w:type="gramStart"/>
      <w:moveTo w:id="311" w:author="Philip Burrows" w:date="2017-04-10T16:54:00Z">
        <w:r w:rsidRPr="005E5768">
          <w:rPr>
            <w:rFonts w:ascii="Courier New" w:hAnsi="Courier New" w:cs="Courier New"/>
          </w:rPr>
          <w:t>is</w:t>
        </w:r>
        <w:proofErr w:type="gramEnd"/>
        <w:r w:rsidRPr="005E5768">
          <w:rPr>
            <w:rFonts w:ascii="Courier New" w:hAnsi="Courier New" w:cs="Courier New"/>
          </w:rPr>
          <w:t xml:space="preserve"> shorter, around 250~ns (see Fig.~\ref{</w:t>
        </w:r>
        <w:proofErr w:type="spellStart"/>
        <w:r w:rsidRPr="005E5768">
          <w:rPr>
            <w:rFonts w:ascii="Courier New" w:hAnsi="Courier New" w:cs="Courier New"/>
          </w:rPr>
          <w:t>fig:pffLayout</w:t>
        </w:r>
        <w:proofErr w:type="spellEnd"/>
        <w:r w:rsidRPr="005E5768">
          <w:rPr>
            <w:rFonts w:ascii="Courier New" w:hAnsi="Courier New" w:cs="Courier New"/>
          </w:rPr>
          <w:t xml:space="preserve">}). The PFF correction in </w:t>
        </w:r>
      </w:moveTo>
    </w:p>
    <w:p w:rsidR="00320B76" w:rsidRPr="005E5768" w:rsidRDefault="00320B76" w:rsidP="00320B76">
      <w:pPr>
        <w:pStyle w:val="PlainText"/>
        <w:rPr>
          <w:moveTo w:id="312" w:author="Philip Burrows" w:date="2017-04-10T16:54:00Z"/>
          <w:rFonts w:ascii="Courier New" w:hAnsi="Courier New" w:cs="Courier New"/>
        </w:rPr>
      </w:pPr>
      <w:proofErr w:type="gramStart"/>
      <w:moveTo w:id="313" w:author="Philip Burrows" w:date="2017-04-10T16:54:00Z">
        <w:r w:rsidRPr="005E5768">
          <w:rPr>
            <w:rFonts w:ascii="Courier New" w:hAnsi="Courier New" w:cs="Courier New"/>
          </w:rPr>
          <w:t>the</w:t>
        </w:r>
        <w:proofErr w:type="gramEnd"/>
        <w:r w:rsidRPr="005E5768">
          <w:rPr>
            <w:rFonts w:ascii="Courier New" w:hAnsi="Courier New" w:cs="Courier New"/>
          </w:rPr>
          <w:t xml:space="preserve"> chicane can therefore be applied to the same bunch initially measured at </w:t>
        </w:r>
      </w:moveTo>
    </w:p>
    <w:p w:rsidR="00320B76" w:rsidRPr="005E5768" w:rsidRDefault="00320B76" w:rsidP="00320B76">
      <w:pPr>
        <w:pStyle w:val="PlainText"/>
        <w:rPr>
          <w:moveTo w:id="314" w:author="Philip Burrows" w:date="2017-04-10T16:54:00Z"/>
          <w:rFonts w:ascii="Courier New" w:hAnsi="Courier New" w:cs="Courier New"/>
        </w:rPr>
      </w:pPr>
      <w:proofErr w:type="gramStart"/>
      <w:moveTo w:id="315" w:author="Philip Burrows" w:date="2017-04-10T16:54:00Z">
        <w:r w:rsidRPr="005E5768">
          <w:rPr>
            <w:rFonts w:ascii="Courier New" w:hAnsi="Courier New" w:cs="Courier New"/>
          </w:rPr>
          <w:t>the</w:t>
        </w:r>
        <w:proofErr w:type="gramEnd"/>
        <w:r w:rsidRPr="005E5768">
          <w:rPr>
            <w:rFonts w:ascii="Courier New" w:hAnsi="Courier New" w:cs="Courier New"/>
          </w:rPr>
          <w:t xml:space="preserve"> phase monitor, providing the total system hardware latency is less than </w:t>
        </w:r>
      </w:moveTo>
    </w:p>
    <w:p w:rsidR="00320B76" w:rsidRPr="005E5768" w:rsidRDefault="00320B76" w:rsidP="00320B76">
      <w:pPr>
        <w:pStyle w:val="PlainText"/>
        <w:rPr>
          <w:moveTo w:id="316" w:author="Philip Burrows" w:date="2017-04-10T16:54:00Z"/>
          <w:rFonts w:ascii="Courier New" w:hAnsi="Courier New" w:cs="Courier New"/>
        </w:rPr>
      </w:pPr>
      <w:moveTo w:id="317" w:author="Philip Burrows" w:date="2017-04-10T16:54:00Z">
        <w:r w:rsidRPr="005E5768">
          <w:rPr>
            <w:rFonts w:ascii="Courier New" w:hAnsi="Courier New" w:cs="Courier New"/>
          </w:rPr>
          <w:t xml:space="preserve">130~ns. </w:t>
        </w:r>
      </w:moveTo>
    </w:p>
    <w:moveToRangeEnd w:id="237"/>
    <w:p w:rsidR="00320B76" w:rsidRDefault="00320B76" w:rsidP="00E247A4">
      <w:pPr>
        <w:pStyle w:val="PlainText"/>
        <w:rPr>
          <w:ins w:id="318" w:author="Philip Burrows" w:date="2017-04-10T16:54:00Z"/>
          <w:rFonts w:ascii="Courier New" w:hAnsi="Courier New" w:cs="Courier New"/>
        </w:rPr>
      </w:pPr>
      <w:ins w:id="319" w:author="Philip Burrows" w:date="2017-04-10T16:54:00Z">
        <w:r>
          <w:rPr>
            <w:rFonts w:ascii="Courier New" w:hAnsi="Courier New" w:cs="Courier New"/>
          </w:rPr>
          <w:t xml:space="preserve"> </w:t>
        </w:r>
      </w:ins>
    </w:p>
    <w:p w:rsidR="00320B76" w:rsidRPr="005E5768" w:rsidDel="00A034FC" w:rsidRDefault="00320B76" w:rsidP="00E247A4">
      <w:pPr>
        <w:pStyle w:val="PlainText"/>
        <w:rPr>
          <w:del w:id="320" w:author="Philip Burrows" w:date="2017-04-10T17:10:00Z"/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</w:t>
      </w:r>
      <w:proofErr w:type="spellStart"/>
      <w:r w:rsidRPr="005E5768">
        <w:rPr>
          <w:rFonts w:ascii="Courier New" w:hAnsi="Courier New" w:cs="Courier New"/>
        </w:rPr>
        <w:t>includegraphics</w:t>
      </w:r>
      <w:proofErr w:type="spellEnd"/>
      <w:r w:rsidRPr="005E5768">
        <w:rPr>
          <w:rFonts w:ascii="Courier New" w:hAnsi="Courier New" w:cs="Courier New"/>
        </w:rPr>
        <w:t>[width=\</w:t>
      </w:r>
      <w:proofErr w:type="spellStart"/>
      <w:r w:rsidRPr="005E5768">
        <w:rPr>
          <w:rFonts w:ascii="Courier New" w:hAnsi="Courier New" w:cs="Courier New"/>
        </w:rPr>
        <w:t>columnwidth</w:t>
      </w:r>
      <w:proofErr w:type="spellEnd"/>
      <w:r w:rsidRPr="005E5768">
        <w:rPr>
          <w:rFonts w:ascii="Courier New" w:hAnsi="Courier New" w:cs="Courier New"/>
        </w:rPr>
        <w:t>]{figs/</w:t>
      </w:r>
      <w:proofErr w:type="spellStart"/>
      <w:r w:rsidRPr="005E5768">
        <w:rPr>
          <w:rFonts w:ascii="Courier New" w:hAnsi="Courier New" w:cs="Courier New"/>
        </w:rPr>
        <w:t>ctfpffLayout</w:t>
      </w:r>
      <w:proofErr w:type="spellEnd"/>
      <w:r w:rsidRPr="005E5768">
        <w:rPr>
          <w:rFonts w:ascii="Courier New" w:hAnsi="Courier New" w:cs="Courier New"/>
        </w:rPr>
        <w:t xml:space="preserve">}% </w:t>
      </w:r>
      <w:proofErr w:type="gramStart"/>
      <w:r w:rsidRPr="005E5768">
        <w:rPr>
          <w:rFonts w:ascii="Courier New" w:hAnsi="Courier New" w:cs="Courier New"/>
        </w:rPr>
        <w:t>Here</w:t>
      </w:r>
      <w:proofErr w:type="gramEnd"/>
      <w:r w:rsidRPr="005E5768">
        <w:rPr>
          <w:rFonts w:ascii="Courier New" w:hAnsi="Courier New" w:cs="Courier New"/>
        </w:rPr>
        <w:t xml:space="preserve"> is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%how to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%import EPS art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\caption{\label{</w:t>
      </w:r>
      <w:proofErr w:type="spellStart"/>
      <w:r w:rsidRPr="005E5768">
        <w:rPr>
          <w:rFonts w:ascii="Courier New" w:hAnsi="Courier New" w:cs="Courier New"/>
        </w:rPr>
        <w:t>fig:pffLayout</w:t>
      </w:r>
      <w:proofErr w:type="spellEnd"/>
      <w:r w:rsidRPr="005E5768">
        <w:rPr>
          <w:rFonts w:ascii="Courier New" w:hAnsi="Courier New" w:cs="Courier New"/>
        </w:rPr>
        <w:t xml:space="preserve">}Schematic of the PFF prototype at CTF3,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showing</w:t>
      </w:r>
      <w:proofErr w:type="gramEnd"/>
      <w:r w:rsidRPr="005E5768">
        <w:rPr>
          <w:rFonts w:ascii="Courier New" w:hAnsi="Courier New" w:cs="Courier New"/>
        </w:rPr>
        <w:t xml:space="preserve"> the phase monitors (\(\phi_1\) 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\phi_2\) and \(\phi_3\)) and kickers (K1 and K2). The black box “PFF”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represents</w:t>
      </w:r>
      <w:proofErr w:type="gramEnd"/>
      <w:r w:rsidRPr="005E5768">
        <w:rPr>
          <w:rFonts w:ascii="Courier New" w:hAnsi="Courier New" w:cs="Courier New"/>
        </w:rPr>
        <w:t xml:space="preserve"> the calculation and output of the correction, including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phase</w:t>
      </w:r>
      <w:proofErr w:type="gramEnd"/>
      <w:r w:rsidRPr="005E5768">
        <w:rPr>
          <w:rFonts w:ascii="Courier New" w:hAnsi="Courier New" w:cs="Courier New"/>
        </w:rPr>
        <w:t xml:space="preserve"> monitor </w:t>
      </w:r>
      <w:ins w:id="321" w:author="Philip Burrows" w:date="2017-04-24T10:57:00Z">
        <w:r w:rsidR="00E430D5">
          <w:rPr>
            <w:rFonts w:ascii="Courier New" w:hAnsi="Courier New" w:cs="Courier New"/>
          </w:rPr>
          <w:t xml:space="preserve">signal processing </w:t>
        </w:r>
      </w:ins>
      <w:r w:rsidRPr="005E5768">
        <w:rPr>
          <w:rFonts w:ascii="Courier New" w:hAnsi="Courier New" w:cs="Courier New"/>
        </w:rPr>
        <w:t>electronics, feedforward controller and kicker amplifiers.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Dashed lines indicate beam lines that are not used during PFF operation.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320B76" w:rsidRDefault="005E5768" w:rsidP="005E5768">
      <w:pPr>
        <w:pStyle w:val="PlainText"/>
        <w:rPr>
          <w:del w:id="322" w:author="Philip Burrows" w:date="2017-04-10T16:51:00Z"/>
          <w:rFonts w:ascii="Courier New" w:hAnsi="Courier New" w:cs="Courier New"/>
        </w:rPr>
      </w:pPr>
      <w:del w:id="323" w:author="Philip Burrows" w:date="2017-04-10T16:51:00Z">
        <w:r w:rsidRPr="005E5768" w:rsidDel="00320B76">
          <w:rPr>
            <w:rFonts w:ascii="Courier New" w:hAnsi="Courier New" w:cs="Courier New"/>
          </w:rPr>
          <w:delText xml:space="preserve">A schematic of the prototype PFF system is shown in Fig.~\ref{fig:pffLayout}. </w:delText>
        </w:r>
      </w:del>
    </w:p>
    <w:p w:rsidR="005E5768" w:rsidRPr="005E5768" w:rsidDel="00320B76" w:rsidRDefault="005E5768" w:rsidP="005E5768">
      <w:pPr>
        <w:pStyle w:val="PlainText"/>
        <w:rPr>
          <w:moveFrom w:id="324" w:author="Philip Burrows" w:date="2017-04-10T16:54:00Z"/>
          <w:rFonts w:ascii="Courier New" w:hAnsi="Courier New" w:cs="Courier New"/>
        </w:rPr>
      </w:pPr>
      <w:moveFromRangeStart w:id="325" w:author="Philip Burrows" w:date="2017-04-10T16:54:00Z" w:name="move479606568"/>
      <w:moveFrom w:id="326" w:author="Philip Burrows" w:date="2017-04-10T16:54:00Z">
        <w:r w:rsidRPr="005E5768" w:rsidDel="00320B76">
          <w:rPr>
            <w:rFonts w:ascii="Courier New" w:hAnsi="Courier New" w:cs="Courier New"/>
          </w:rPr>
          <w:t xml:space="preserve">The system corrects the phase using two electromagnetic kickers installed </w:t>
        </w:r>
      </w:moveFrom>
    </w:p>
    <w:p w:rsidR="005E5768" w:rsidRPr="005E5768" w:rsidDel="00320B76" w:rsidRDefault="005E5768" w:rsidP="005E5768">
      <w:pPr>
        <w:pStyle w:val="PlainText"/>
        <w:rPr>
          <w:moveFrom w:id="327" w:author="Philip Burrows" w:date="2017-04-10T16:54:00Z"/>
          <w:rFonts w:ascii="Courier New" w:hAnsi="Courier New" w:cs="Courier New"/>
        </w:rPr>
      </w:pPr>
      <w:moveFrom w:id="328" w:author="Philip Burrows" w:date="2017-04-10T16:54:00Z">
        <w:r w:rsidRPr="005E5768" w:rsidDel="00320B76">
          <w:rPr>
            <w:rFonts w:ascii="Courier New" w:hAnsi="Courier New" w:cs="Courier New"/>
          </w:rPr>
          <w:t xml:space="preserve">before the first and last dipole in a four bend, dog-leg shaped chicane. The </w:t>
        </w:r>
      </w:moveFrom>
    </w:p>
    <w:p w:rsidR="005E5768" w:rsidRPr="005E5768" w:rsidDel="00320B76" w:rsidRDefault="005E5768" w:rsidP="005E5768">
      <w:pPr>
        <w:pStyle w:val="PlainText"/>
        <w:rPr>
          <w:moveFrom w:id="329" w:author="Philip Burrows" w:date="2017-04-10T16:54:00Z"/>
          <w:rFonts w:ascii="Courier New" w:hAnsi="Courier New" w:cs="Courier New"/>
        </w:rPr>
      </w:pPr>
      <w:moveFrom w:id="330" w:author="Philip Burrows" w:date="2017-04-10T16:54:00Z">
        <w:r w:rsidRPr="005E5768" w:rsidDel="00320B76">
          <w:rPr>
            <w:rFonts w:ascii="Courier New" w:hAnsi="Courier New" w:cs="Courier New"/>
          </w:rPr>
          <w:t xml:space="preserve">beam's path length through the chicane depends on the voltage applied to the </w:t>
        </w:r>
      </w:moveFrom>
    </w:p>
    <w:p w:rsidR="005E5768" w:rsidRPr="005E5768" w:rsidDel="00320B76" w:rsidRDefault="005E5768" w:rsidP="005E5768">
      <w:pPr>
        <w:pStyle w:val="PlainText"/>
        <w:rPr>
          <w:moveFrom w:id="331" w:author="Philip Burrows" w:date="2017-04-10T16:54:00Z"/>
          <w:rFonts w:ascii="Courier New" w:hAnsi="Courier New" w:cs="Courier New"/>
        </w:rPr>
      </w:pPr>
      <w:moveFrom w:id="332" w:author="Philip Burrows" w:date="2017-04-10T16:54:00Z">
        <w:r w:rsidRPr="005E5768" w:rsidDel="00320B76">
          <w:rPr>
            <w:rFonts w:ascii="Courier New" w:hAnsi="Courier New" w:cs="Courier New"/>
          </w:rPr>
          <w:t xml:space="preserve">kickers. Bunches arriving early at the upstream </w:t>
        </w:r>
      </w:moveFrom>
    </w:p>
    <w:p w:rsidR="005E5768" w:rsidRPr="005E5768" w:rsidDel="00320B76" w:rsidRDefault="005E5768" w:rsidP="005E5768">
      <w:pPr>
        <w:pStyle w:val="PlainText"/>
        <w:rPr>
          <w:moveFrom w:id="333" w:author="Philip Burrows" w:date="2017-04-10T16:54:00Z"/>
          <w:rFonts w:ascii="Courier New" w:hAnsi="Courier New" w:cs="Courier New"/>
        </w:rPr>
      </w:pPr>
      <w:moveFrom w:id="334" w:author="Philip Burrows" w:date="2017-04-10T16:54:00Z">
        <w:r w:rsidRPr="005E5768" w:rsidDel="00320B76">
          <w:rPr>
            <w:rFonts w:ascii="Courier New" w:hAnsi="Courier New" w:cs="Courier New"/>
          </w:rPr>
          <w:t xml:space="preserve">phase monitor are deflected on to longer trajectories </w:t>
        </w:r>
      </w:moveFrom>
    </w:p>
    <w:p w:rsidR="005E5768" w:rsidRPr="005E5768" w:rsidDel="00320B76" w:rsidRDefault="005E5768" w:rsidP="005E5768">
      <w:pPr>
        <w:pStyle w:val="PlainText"/>
        <w:rPr>
          <w:moveFrom w:id="335" w:author="Philip Burrows" w:date="2017-04-10T16:54:00Z"/>
          <w:rFonts w:ascii="Courier New" w:hAnsi="Courier New" w:cs="Courier New"/>
        </w:rPr>
      </w:pPr>
      <w:moveFrom w:id="336" w:author="Philip Burrows" w:date="2017-04-10T16:54:00Z">
        <w:r w:rsidRPr="005E5768" w:rsidDel="00320B76">
          <w:rPr>
            <w:rFonts w:ascii="Courier New" w:hAnsi="Courier New" w:cs="Courier New"/>
          </w:rPr>
          <w:t xml:space="preserve">in the chicane, and bunches arriving late on to shorter trajectories. </w:t>
        </w:r>
      </w:moveFrom>
    </w:p>
    <w:p w:rsidR="005E5768" w:rsidRPr="005E5768" w:rsidDel="00320B76" w:rsidRDefault="005E5768" w:rsidP="005E5768">
      <w:pPr>
        <w:pStyle w:val="PlainText"/>
        <w:rPr>
          <w:moveFrom w:id="337" w:author="Philip Burrows" w:date="2017-04-10T16:54:00Z"/>
          <w:rFonts w:ascii="Courier New" w:hAnsi="Courier New" w:cs="Courier New"/>
        </w:rPr>
      </w:pPr>
      <w:moveFrom w:id="338" w:author="Philip Burrows" w:date="2017-04-10T16:54:00Z">
        <w:r w:rsidRPr="005E5768" w:rsidDel="00320B76">
          <w:rPr>
            <w:rFonts w:ascii="Courier New" w:hAnsi="Courier New" w:cs="Courier New"/>
          </w:rPr>
          <w:t xml:space="preserve">Downstream of the chicane another phase monitor is placed to measure the </w:t>
        </w:r>
      </w:moveFrom>
    </w:p>
    <w:p w:rsidR="005E5768" w:rsidRPr="005E5768" w:rsidDel="00320B76" w:rsidRDefault="005E5768" w:rsidP="005E5768">
      <w:pPr>
        <w:pStyle w:val="PlainText"/>
        <w:rPr>
          <w:moveFrom w:id="339" w:author="Philip Burrows" w:date="2017-04-10T16:54:00Z"/>
          <w:rFonts w:ascii="Courier New" w:hAnsi="Courier New" w:cs="Courier New"/>
        </w:rPr>
      </w:pPr>
      <w:moveFrom w:id="340" w:author="Philip Burrows" w:date="2017-04-10T16:54:00Z">
        <w:r w:rsidRPr="005E5768" w:rsidDel="00320B76">
          <w:rPr>
            <w:rFonts w:ascii="Courier New" w:hAnsi="Courier New" w:cs="Courier New"/>
          </w:rPr>
          <w:t>effects of the correction.</w:t>
        </w:r>
      </w:moveFrom>
    </w:p>
    <w:p w:rsidR="005E5768" w:rsidRPr="005E5768" w:rsidDel="00320B76" w:rsidRDefault="005E5768" w:rsidP="005E5768">
      <w:pPr>
        <w:pStyle w:val="PlainText"/>
        <w:rPr>
          <w:moveFrom w:id="341" w:author="Philip Burrows" w:date="2017-04-10T16:54:00Z"/>
          <w:rFonts w:ascii="Courier New" w:hAnsi="Courier New" w:cs="Courier New"/>
        </w:rPr>
      </w:pPr>
    </w:p>
    <w:p w:rsidR="005E5768" w:rsidRPr="005E5768" w:rsidDel="00320B76" w:rsidRDefault="005E5768" w:rsidP="005E5768">
      <w:pPr>
        <w:pStyle w:val="PlainText"/>
        <w:rPr>
          <w:moveFrom w:id="342" w:author="Philip Burrows" w:date="2017-04-10T16:54:00Z"/>
          <w:rFonts w:ascii="Courier New" w:hAnsi="Courier New" w:cs="Courier New"/>
        </w:rPr>
      </w:pPr>
      <w:moveFrom w:id="343" w:author="Philip Burrows" w:date="2017-04-10T16:54:00Z">
        <w:r w:rsidRPr="005E5768" w:rsidDel="00320B76">
          <w:rPr>
            <w:rFonts w:ascii="Courier New" w:hAnsi="Courier New" w:cs="Courier New"/>
          </w:rPr>
          <w:t xml:space="preserve">The beam time of flight between the upstream phase monitor and the first kicker </w:t>
        </w:r>
      </w:moveFrom>
    </w:p>
    <w:p w:rsidR="005E5768" w:rsidRPr="005E5768" w:rsidDel="00320B76" w:rsidRDefault="005E5768" w:rsidP="005E5768">
      <w:pPr>
        <w:pStyle w:val="PlainText"/>
        <w:rPr>
          <w:moveFrom w:id="344" w:author="Philip Burrows" w:date="2017-04-10T16:54:00Z"/>
          <w:rFonts w:ascii="Courier New" w:hAnsi="Courier New" w:cs="Courier New"/>
        </w:rPr>
      </w:pPr>
      <w:moveFrom w:id="345" w:author="Philip Burrows" w:date="2017-04-10T16:54:00Z">
        <w:r w:rsidRPr="005E5768" w:rsidDel="00320B76">
          <w:rPr>
            <w:rFonts w:ascii="Courier New" w:hAnsi="Courier New" w:cs="Courier New"/>
          </w:rPr>
          <w:t xml:space="preserve">in the chicane is 380~ns. The total cable length for the PFF correction signals </w:t>
        </w:r>
      </w:moveFrom>
    </w:p>
    <w:p w:rsidR="005E5768" w:rsidRPr="005E5768" w:rsidDel="00320B76" w:rsidRDefault="005E5768" w:rsidP="005E5768">
      <w:pPr>
        <w:pStyle w:val="PlainText"/>
        <w:rPr>
          <w:moveFrom w:id="346" w:author="Philip Burrows" w:date="2017-04-10T16:54:00Z"/>
          <w:rFonts w:ascii="Courier New" w:hAnsi="Courier New" w:cs="Courier New"/>
        </w:rPr>
      </w:pPr>
      <w:moveFrom w:id="347" w:author="Philip Burrows" w:date="2017-04-10T16:54:00Z">
        <w:r w:rsidRPr="005E5768" w:rsidDel="00320B76">
          <w:rPr>
            <w:rFonts w:ascii="Courier New" w:hAnsi="Courier New" w:cs="Courier New"/>
          </w:rPr>
          <w:t xml:space="preserve">is shorter, around 250~ns (see Fig.~\ref{fig:pffLayout}). The PFF correction in </w:t>
        </w:r>
      </w:moveFrom>
    </w:p>
    <w:p w:rsidR="005E5768" w:rsidRPr="005E5768" w:rsidDel="00320B76" w:rsidRDefault="005E5768" w:rsidP="005E5768">
      <w:pPr>
        <w:pStyle w:val="PlainText"/>
        <w:rPr>
          <w:moveFrom w:id="348" w:author="Philip Burrows" w:date="2017-04-10T16:54:00Z"/>
          <w:rFonts w:ascii="Courier New" w:hAnsi="Courier New" w:cs="Courier New"/>
        </w:rPr>
      </w:pPr>
      <w:moveFrom w:id="349" w:author="Philip Burrows" w:date="2017-04-10T16:54:00Z">
        <w:r w:rsidRPr="005E5768" w:rsidDel="00320B76">
          <w:rPr>
            <w:rFonts w:ascii="Courier New" w:hAnsi="Courier New" w:cs="Courier New"/>
          </w:rPr>
          <w:t xml:space="preserve">the chicane can therefore be applied to the same bunch initially measured at </w:t>
        </w:r>
      </w:moveFrom>
    </w:p>
    <w:p w:rsidR="005E5768" w:rsidRPr="005E5768" w:rsidDel="00320B76" w:rsidRDefault="005E5768" w:rsidP="005E5768">
      <w:pPr>
        <w:pStyle w:val="PlainText"/>
        <w:rPr>
          <w:moveFrom w:id="350" w:author="Philip Burrows" w:date="2017-04-10T16:54:00Z"/>
          <w:rFonts w:ascii="Courier New" w:hAnsi="Courier New" w:cs="Courier New"/>
        </w:rPr>
      </w:pPr>
      <w:moveFrom w:id="351" w:author="Philip Burrows" w:date="2017-04-10T16:54:00Z">
        <w:r w:rsidRPr="005E5768" w:rsidDel="00320B76">
          <w:rPr>
            <w:rFonts w:ascii="Courier New" w:hAnsi="Courier New" w:cs="Courier New"/>
          </w:rPr>
          <w:t xml:space="preserve">the phase monitor, providing the total system hardware latency is less than </w:t>
        </w:r>
      </w:moveFrom>
    </w:p>
    <w:p w:rsidR="005E5768" w:rsidRPr="005E5768" w:rsidDel="00320B76" w:rsidRDefault="005E5768" w:rsidP="005E5768">
      <w:pPr>
        <w:pStyle w:val="PlainText"/>
        <w:rPr>
          <w:moveFrom w:id="352" w:author="Philip Burrows" w:date="2017-04-10T16:54:00Z"/>
          <w:rFonts w:ascii="Courier New" w:hAnsi="Courier New" w:cs="Courier New"/>
        </w:rPr>
      </w:pPr>
      <w:moveFrom w:id="353" w:author="Philip Burrows" w:date="2017-04-10T16:54:00Z">
        <w:r w:rsidRPr="005E5768" w:rsidDel="00320B76">
          <w:rPr>
            <w:rFonts w:ascii="Courier New" w:hAnsi="Courier New" w:cs="Courier New"/>
          </w:rPr>
          <w:t xml:space="preserve">130~ns. </w:t>
        </w:r>
      </w:moveFrom>
    </w:p>
    <w:moveFromRangeEnd w:id="325"/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955444" w:rsidRDefault="005E5768" w:rsidP="005E5768">
      <w:pPr>
        <w:pStyle w:val="PlainText"/>
        <w:rPr>
          <w:del w:id="354" w:author="Philip Burrows" w:date="2017-04-24T10:22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lastRenderedPageBreak/>
        <w:t xml:space="preserve">The PFF system presents a significant hardware challenge, in particular in </w:t>
      </w:r>
    </w:p>
    <w:p w:rsidR="005E5768" w:rsidRPr="005E5768" w:rsidDel="00955444" w:rsidRDefault="005E5768" w:rsidP="00955444">
      <w:pPr>
        <w:pStyle w:val="PlainText"/>
        <w:rPr>
          <w:del w:id="355" w:author="Philip Burrows" w:date="2017-04-24T10:22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terms</w:t>
      </w:r>
      <w:proofErr w:type="gramEnd"/>
      <w:r w:rsidRPr="005E5768">
        <w:rPr>
          <w:rFonts w:ascii="Courier New" w:hAnsi="Courier New" w:cs="Courier New"/>
        </w:rPr>
        <w:t xml:space="preserve"> of the </w:t>
      </w:r>
      <w:del w:id="356" w:author="Philip Burrows" w:date="2017-04-24T10:22:00Z">
        <w:r w:rsidRPr="005E5768" w:rsidDel="00955444">
          <w:rPr>
            <w:rFonts w:ascii="Courier New" w:hAnsi="Courier New" w:cs="Courier New"/>
          </w:rPr>
          <w:delText xml:space="preserve">power, latency and bandwidth requirements for the kicker </w:delText>
        </w:r>
      </w:del>
    </w:p>
    <w:p w:rsidR="00955444" w:rsidRPr="005E5768" w:rsidRDefault="005E5768" w:rsidP="00955444">
      <w:pPr>
        <w:pStyle w:val="PlainText"/>
        <w:rPr>
          <w:ins w:id="357" w:author="Philip Burrows" w:date="2017-04-24T10:22:00Z"/>
          <w:rFonts w:ascii="Courier New" w:hAnsi="Courier New" w:cs="Courier New"/>
        </w:rPr>
      </w:pPr>
      <w:del w:id="358" w:author="Philip Burrows" w:date="2017-04-24T10:22:00Z">
        <w:r w:rsidRPr="005E5768" w:rsidDel="00955444">
          <w:rPr>
            <w:rFonts w:ascii="Courier New" w:hAnsi="Courier New" w:cs="Courier New"/>
          </w:rPr>
          <w:delText xml:space="preserve">amplifiers, and the </w:delText>
        </w:r>
      </w:del>
      <w:proofErr w:type="gramStart"/>
      <w:r w:rsidRPr="005E5768">
        <w:rPr>
          <w:rFonts w:ascii="Courier New" w:hAnsi="Courier New" w:cs="Courier New"/>
        </w:rPr>
        <w:t>resolution</w:t>
      </w:r>
      <w:proofErr w:type="gramEnd"/>
      <w:r w:rsidRPr="005E5768">
        <w:rPr>
          <w:rFonts w:ascii="Courier New" w:hAnsi="Courier New" w:cs="Courier New"/>
        </w:rPr>
        <w:t xml:space="preserve"> and bandwidth of the phase monitors</w:t>
      </w:r>
      <w:ins w:id="359" w:author="Philip Burrows" w:date="2017-04-24T10:22:00Z">
        <w:r w:rsidR="00955444">
          <w:rPr>
            <w:rFonts w:ascii="Courier New" w:hAnsi="Courier New" w:cs="Courier New"/>
          </w:rPr>
          <w:t xml:space="preserve"> and of the </w:t>
        </w:r>
        <w:r w:rsidR="00955444" w:rsidRPr="005E5768">
          <w:rPr>
            <w:rFonts w:ascii="Courier New" w:hAnsi="Courier New" w:cs="Courier New"/>
          </w:rPr>
          <w:t xml:space="preserve">power, latency and bandwidth requirements for the kicker </w:t>
        </w:r>
      </w:ins>
    </w:p>
    <w:p w:rsidR="005E5768" w:rsidRPr="005E5768" w:rsidRDefault="00955444" w:rsidP="00955444">
      <w:pPr>
        <w:pStyle w:val="PlainText"/>
        <w:rPr>
          <w:rFonts w:ascii="Courier New" w:hAnsi="Courier New" w:cs="Courier New"/>
        </w:rPr>
      </w:pPr>
      <w:proofErr w:type="gramStart"/>
      <w:ins w:id="360" w:author="Philip Burrows" w:date="2017-04-24T10:22:00Z">
        <w:r>
          <w:rPr>
            <w:rFonts w:ascii="Courier New" w:hAnsi="Courier New" w:cs="Courier New"/>
          </w:rPr>
          <w:t>amplifiers</w:t>
        </w:r>
      </w:ins>
      <w:proofErr w:type="gramEnd"/>
      <w:r w:rsidR="005E5768" w:rsidRPr="005E5768">
        <w:rPr>
          <w:rFonts w:ascii="Courier New" w:hAnsi="Courier New" w:cs="Courier New"/>
        </w:rPr>
        <w:t xml:space="preserve">. A low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latency</w:t>
      </w:r>
      <w:proofErr w:type="gramEnd"/>
      <w:r w:rsidRPr="005E5768">
        <w:rPr>
          <w:rFonts w:ascii="Courier New" w:hAnsi="Courier New" w:cs="Courier New"/>
        </w:rPr>
        <w:t xml:space="preserve"> digitiser and feedforward controller </w:t>
      </w:r>
      <w:ins w:id="361" w:author="Philip Burrows" w:date="2017-04-10T17:10:00Z">
        <w:r w:rsidR="00A034FC">
          <w:rPr>
            <w:rFonts w:ascii="Courier New" w:hAnsi="Courier New" w:cs="Courier New"/>
          </w:rPr>
          <w:t xml:space="preserve">are </w:t>
        </w:r>
      </w:ins>
      <w:del w:id="362" w:author="Philip Burrows" w:date="2017-04-10T17:10:00Z">
        <w:r w:rsidRPr="005E5768" w:rsidDel="00A034FC">
          <w:rPr>
            <w:rFonts w:ascii="Courier New" w:hAnsi="Courier New" w:cs="Courier New"/>
          </w:rPr>
          <w:delText>is</w:delText>
        </w:r>
      </w:del>
      <w:r w:rsidRPr="005E5768">
        <w:rPr>
          <w:rFonts w:ascii="Courier New" w:hAnsi="Courier New" w:cs="Courier New"/>
        </w:rPr>
        <w:t xml:space="preserve"> also required.</w:t>
      </w:r>
    </w:p>
    <w:p w:rsidR="00A034FC" w:rsidRDefault="00A034FC" w:rsidP="005E5768">
      <w:pPr>
        <w:pStyle w:val="PlainText"/>
        <w:rPr>
          <w:ins w:id="363" w:author="Philip Burrows" w:date="2017-04-10T17:10:00Z"/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Table~\</w:t>
      </w:r>
      <w:proofErr w:type="gramStart"/>
      <w:r w:rsidRPr="005E5768">
        <w:rPr>
          <w:rFonts w:ascii="Courier New" w:hAnsi="Courier New" w:cs="Courier New"/>
        </w:rPr>
        <w:t>ref{</w:t>
      </w:r>
      <w:proofErr w:type="spellStart"/>
      <w:proofErr w:type="gramEnd"/>
      <w:r w:rsidRPr="005E5768">
        <w:rPr>
          <w:rFonts w:ascii="Courier New" w:hAnsi="Courier New" w:cs="Courier New"/>
        </w:rPr>
        <w:t>tab:pffspecs</w:t>
      </w:r>
      <w:proofErr w:type="spellEnd"/>
      <w:r w:rsidRPr="005E5768">
        <w:rPr>
          <w:rFonts w:ascii="Courier New" w:hAnsi="Courier New" w:cs="Courier New"/>
        </w:rPr>
        <w:t xml:space="preserve">} compares the requirements of the CLIC system and their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corresponding</w:t>
      </w:r>
      <w:proofErr w:type="gramEnd"/>
      <w:r w:rsidRPr="005E5768">
        <w:rPr>
          <w:rFonts w:ascii="Courier New" w:hAnsi="Courier New" w:cs="Courier New"/>
        </w:rPr>
        <w:t xml:space="preserve"> values at CTF3.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The main differences result from the different drive beam energies</w:t>
      </w:r>
      <w:del w:id="364" w:author="Philip Burrows" w:date="2017-04-24T10:17:00Z">
        <w:r w:rsidRPr="005E5768" w:rsidDel="00C676F3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and scales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of</w:t>
      </w:r>
      <w:proofErr w:type="gramEnd"/>
      <w:r w:rsidRPr="005E5768">
        <w:rPr>
          <w:rFonts w:ascii="Courier New" w:hAnsi="Courier New" w:cs="Courier New"/>
        </w:rPr>
        <w:t xml:space="preserve"> the two facilities. Higher power amplifiers (500~kW rather than 20~kW) are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required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365" w:author="Philip Burrows" w:date="2017-04-24T10:17:00Z">
        <w:r w:rsidR="00C676F3">
          <w:rPr>
            <w:rFonts w:ascii="Courier New" w:hAnsi="Courier New" w:cs="Courier New"/>
          </w:rPr>
          <w:t>for</w:t>
        </w:r>
      </w:ins>
      <w:del w:id="366" w:author="Philip Burrows" w:date="2017-04-24T10:17:00Z">
        <w:r w:rsidRPr="005E5768" w:rsidDel="00C676F3">
          <w:rPr>
            <w:rFonts w:ascii="Courier New" w:hAnsi="Courier New" w:cs="Courier New"/>
          </w:rPr>
          <w:delText>at</w:delText>
        </w:r>
      </w:del>
      <w:r w:rsidRPr="005E5768">
        <w:rPr>
          <w:rFonts w:ascii="Courier New" w:hAnsi="Courier New" w:cs="Courier New"/>
        </w:rPr>
        <w:t xml:space="preserve"> CLIC, which may be achieved by combining the output of multiple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modules</w:t>
      </w:r>
      <w:proofErr w:type="gramEnd"/>
      <w:r w:rsidRPr="005E5768">
        <w:rPr>
          <w:rFonts w:ascii="Courier New" w:hAnsi="Courier New" w:cs="Courier New"/>
        </w:rPr>
        <w:t xml:space="preserve"> similar to </w:t>
      </w:r>
      <w:ins w:id="367" w:author="Philip Burrows" w:date="2017-04-24T10:18:00Z">
        <w:r w:rsidR="00C676F3">
          <w:rPr>
            <w:rFonts w:ascii="Courier New" w:hAnsi="Courier New" w:cs="Courier New"/>
          </w:rPr>
          <w:t xml:space="preserve">those built for </w:t>
        </w:r>
      </w:ins>
      <w:del w:id="368" w:author="Philip Burrows" w:date="2017-04-24T10:18:00Z">
        <w:r w:rsidRPr="005E5768" w:rsidDel="00C676F3">
          <w:rPr>
            <w:rFonts w:ascii="Courier New" w:hAnsi="Courier New" w:cs="Courier New"/>
          </w:rPr>
          <w:delText xml:space="preserve">the </w:delText>
        </w:r>
      </w:del>
      <w:r w:rsidRPr="005E5768">
        <w:rPr>
          <w:rFonts w:ascii="Courier New" w:hAnsi="Courier New" w:cs="Courier New"/>
        </w:rPr>
        <w:t>CTF3</w:t>
      </w:r>
      <w:del w:id="369" w:author="Philip Burrows" w:date="2017-04-24T10:18:00Z">
        <w:r w:rsidRPr="005E5768" w:rsidDel="00C676F3">
          <w:rPr>
            <w:rFonts w:ascii="Courier New" w:hAnsi="Courier New" w:cs="Courier New"/>
          </w:rPr>
          <w:delText xml:space="preserve"> design</w:delText>
        </w:r>
      </w:del>
      <w:r w:rsidRPr="005E5768">
        <w:rPr>
          <w:rFonts w:ascii="Courier New" w:hAnsi="Courier New" w:cs="Courier New"/>
        </w:rPr>
        <w:t xml:space="preserve">. CLIC also requires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synchronisation</w:t>
      </w:r>
      <w:proofErr w:type="gramEnd"/>
      <w:r w:rsidRPr="005E5768">
        <w:rPr>
          <w:rFonts w:ascii="Courier New" w:hAnsi="Courier New" w:cs="Courier New"/>
        </w:rPr>
        <w:t xml:space="preserve"> of multiple PFF systems distributed along the 50~km facility,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which</w:t>
      </w:r>
      <w:proofErr w:type="gramEnd"/>
      <w:r w:rsidRPr="005E5768">
        <w:rPr>
          <w:rFonts w:ascii="Courier New" w:hAnsi="Courier New" w:cs="Courier New"/>
        </w:rPr>
        <w:t xml:space="preserve"> is not addressed by the CTF3 prototype (see \cite{CLICCDR}).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\begin{table}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\caption{\label{</w:t>
      </w:r>
      <w:proofErr w:type="spellStart"/>
      <w:r w:rsidRPr="005E5768">
        <w:rPr>
          <w:rFonts w:ascii="Courier New" w:hAnsi="Courier New" w:cs="Courier New"/>
        </w:rPr>
        <w:t>tab:pffspecs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    Requirements for the proposed CLIC PFF system, and how they compare </w:t>
      </w:r>
      <w:ins w:id="370" w:author="Philip Burrows" w:date="2017-04-24T10:16:00Z">
        <w:r w:rsidR="00BF5B01">
          <w:rPr>
            <w:rFonts w:ascii="Courier New" w:hAnsi="Courier New" w:cs="Courier New"/>
          </w:rPr>
          <w:t>with</w:t>
        </w:r>
      </w:ins>
      <w:del w:id="371" w:author="Philip Burrows" w:date="2017-04-24T10:16:00Z">
        <w:r w:rsidRPr="005E5768" w:rsidDel="00BF5B01">
          <w:rPr>
            <w:rFonts w:ascii="Courier New" w:hAnsi="Courier New" w:cs="Courier New"/>
          </w:rPr>
          <w:delText>to</w:delText>
        </w:r>
      </w:del>
      <w:r w:rsidRPr="005E5768">
        <w:rPr>
          <w:rFonts w:ascii="Courier New" w:hAnsi="Courier New" w:cs="Courier New"/>
        </w:rPr>
        <w:t xml:space="preserve">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    </w:t>
      </w: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372" w:author="Philip Burrows" w:date="2017-04-24T10:16:00Z">
        <w:r w:rsidR="00BF5B01">
          <w:rPr>
            <w:rFonts w:ascii="Courier New" w:hAnsi="Courier New" w:cs="Courier New"/>
          </w:rPr>
          <w:t xml:space="preserve">respective CTF3 </w:t>
        </w:r>
      </w:ins>
      <w:r w:rsidRPr="005E5768">
        <w:rPr>
          <w:rFonts w:ascii="Courier New" w:hAnsi="Courier New" w:cs="Courier New"/>
        </w:rPr>
        <w:t>parameters</w:t>
      </w:r>
      <w:ins w:id="373" w:author="Philip Burrows" w:date="2017-04-24T10:17:00Z">
        <w:r w:rsidR="00C676F3">
          <w:rPr>
            <w:rFonts w:ascii="Courier New" w:hAnsi="Courier New" w:cs="Courier New"/>
          </w:rPr>
          <w:t>; performance</w:t>
        </w:r>
      </w:ins>
      <w:r w:rsidRPr="005E5768">
        <w:rPr>
          <w:rFonts w:ascii="Courier New" w:hAnsi="Courier New" w:cs="Courier New"/>
        </w:rPr>
        <w:t xml:space="preserve"> </w:t>
      </w:r>
      <w:del w:id="374" w:author="Philip Burrows" w:date="2017-04-24T10:17:00Z">
        <w:r w:rsidRPr="005E5768" w:rsidDel="00C676F3">
          <w:rPr>
            <w:rFonts w:ascii="Courier New" w:hAnsi="Courier New" w:cs="Courier New"/>
          </w:rPr>
          <w:delText xml:space="preserve">and </w:delText>
        </w:r>
      </w:del>
      <w:r w:rsidRPr="005E5768">
        <w:rPr>
          <w:rFonts w:ascii="Courier New" w:hAnsi="Courier New" w:cs="Courier New"/>
        </w:rPr>
        <w:t>achieve</w:t>
      </w:r>
      <w:ins w:id="375" w:author="Philip Burrows" w:date="2017-04-24T10:17:00Z">
        <w:r w:rsidR="00C676F3">
          <w:rPr>
            <w:rFonts w:ascii="Courier New" w:hAnsi="Courier New" w:cs="Courier New"/>
          </w:rPr>
          <w:t>d</w:t>
        </w:r>
      </w:ins>
      <w:del w:id="376" w:author="Philip Burrows" w:date="2017-04-24T10:17:00Z">
        <w:r w:rsidRPr="005E5768" w:rsidDel="00C676F3">
          <w:rPr>
            <w:rFonts w:ascii="Courier New" w:hAnsi="Courier New" w:cs="Courier New"/>
          </w:rPr>
          <w:delText>ments</w:delText>
        </w:r>
      </w:del>
      <w:r w:rsidRPr="005E5768">
        <w:rPr>
          <w:rFonts w:ascii="Courier New" w:hAnsi="Courier New" w:cs="Courier New"/>
        </w:rPr>
        <w:t xml:space="preserve"> </w:t>
      </w:r>
      <w:ins w:id="377" w:author="Philip Burrows" w:date="2017-04-24T10:18:00Z">
        <w:r w:rsidR="00C676F3">
          <w:rPr>
            <w:rFonts w:ascii="Courier New" w:hAnsi="Courier New" w:cs="Courier New"/>
          </w:rPr>
          <w:t>with</w:t>
        </w:r>
      </w:ins>
      <w:del w:id="378" w:author="Philip Burrows" w:date="2017-04-24T10:18:00Z">
        <w:r w:rsidRPr="005E5768" w:rsidDel="00C676F3">
          <w:rPr>
            <w:rFonts w:ascii="Courier New" w:hAnsi="Courier New" w:cs="Courier New"/>
          </w:rPr>
          <w:delText>of</w:delText>
        </w:r>
      </w:del>
      <w:r w:rsidRPr="005E5768">
        <w:rPr>
          <w:rFonts w:ascii="Courier New" w:hAnsi="Courier New" w:cs="Courier New"/>
        </w:rPr>
        <w:t xml:space="preserve"> the prototype</w:t>
      </w:r>
      <w:ins w:id="379" w:author="Philip Burrows" w:date="2017-04-24T10:18:00Z">
        <w:r w:rsidR="00C676F3">
          <w:rPr>
            <w:rFonts w:ascii="Courier New" w:hAnsi="Courier New" w:cs="Courier New"/>
          </w:rPr>
          <w:t xml:space="preserve"> </w:t>
        </w:r>
      </w:ins>
      <w:ins w:id="380" w:author="Philip Burrows" w:date="2017-04-24T10:19:00Z">
        <w:r w:rsidR="00C676F3">
          <w:rPr>
            <w:rFonts w:ascii="Courier New" w:hAnsi="Courier New" w:cs="Courier New"/>
          </w:rPr>
          <w:t xml:space="preserve">system </w:t>
        </w:r>
      </w:ins>
      <w:ins w:id="381" w:author="Philip Burrows" w:date="2017-04-24T10:18:00Z">
        <w:r w:rsidR="00C676F3">
          <w:rPr>
            <w:rFonts w:ascii="Courier New" w:hAnsi="Courier New" w:cs="Courier New"/>
          </w:rPr>
          <w:t>is indicated by *</w:t>
        </w:r>
      </w:ins>
      <w:del w:id="382" w:author="Philip Burrows" w:date="2017-04-24T10:18:00Z">
        <w:r w:rsidRPr="005E5768" w:rsidDel="00C676F3">
          <w:rPr>
            <w:rFonts w:ascii="Courier New" w:hAnsi="Courier New" w:cs="Courier New"/>
          </w:rPr>
          <w:delText xml:space="preserve"> at CTF3</w:delText>
        </w:r>
      </w:del>
      <w:r w:rsidRPr="005E5768">
        <w:rPr>
          <w:rFonts w:ascii="Courier New" w:hAnsi="Courier New" w:cs="Courier New"/>
        </w:rPr>
        <w:t>.}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</w:t>
      </w:r>
      <w:proofErr w:type="spellStart"/>
      <w:r w:rsidRPr="005E5768">
        <w:rPr>
          <w:rFonts w:ascii="Courier New" w:hAnsi="Courier New" w:cs="Courier New"/>
        </w:rPr>
        <w:t>ruledtabular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\begin{tabular}{</w:t>
      </w:r>
      <w:proofErr w:type="spellStart"/>
      <w:r w:rsidRPr="005E5768">
        <w:rPr>
          <w:rFonts w:ascii="Courier New" w:hAnsi="Courier New" w:cs="Courier New"/>
        </w:rPr>
        <w:t>lccc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 &amp; CLIC &amp; CTF3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\</w:t>
      </w:r>
      <w:proofErr w:type="spellStart"/>
      <w:r w:rsidRPr="005E5768">
        <w:rPr>
          <w:rFonts w:ascii="Courier New" w:hAnsi="Courier New" w:cs="Courier New"/>
        </w:rPr>
        <w:t>hline</w:t>
      </w:r>
      <w:proofErr w:type="spellEnd"/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Drive Beam Energy &amp; 2400 &amp; 135 &amp; MeV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No. PFF Systems &amp; </w:t>
      </w:r>
      <w:ins w:id="383" w:author="Philip Burrows" w:date="2017-04-24T10:12:00Z">
        <w:r w:rsidR="00BF5B01">
          <w:rPr>
            <w:rFonts w:ascii="Courier New" w:hAnsi="Courier New" w:cs="Courier New"/>
          </w:rPr>
          <w:t>50</w:t>
        </w:r>
      </w:ins>
      <w:del w:id="384" w:author="Philip Burrows" w:date="2017-04-24T10:12:00Z">
        <w:r w:rsidRPr="005E5768" w:rsidDel="00BF5B01">
          <w:rPr>
            <w:rFonts w:ascii="Courier New" w:hAnsi="Courier New" w:cs="Courier New"/>
          </w:rPr>
          <w:delText>48</w:delText>
        </w:r>
      </w:del>
      <w:r w:rsidRPr="005E5768">
        <w:rPr>
          <w:rFonts w:ascii="Courier New" w:hAnsi="Courier New" w:cs="Courier New"/>
        </w:rPr>
        <w:t xml:space="preserve"> &amp; 1 &amp;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Kickers per PFF Chicane &amp; 16 &amp; 2 &amp;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Power of Kicker Amplifiers &amp; 500 &amp; 20</w:t>
      </w:r>
      <w:ins w:id="385" w:author="Philip Burrows" w:date="2017-04-24T10:20:00Z">
        <w:r w:rsidR="00C676F3">
          <w:rPr>
            <w:rFonts w:ascii="Courier New" w:hAnsi="Courier New" w:cs="Courier New"/>
          </w:rPr>
          <w:t>^*</w:t>
        </w:r>
      </w:ins>
      <w:r w:rsidRPr="005E5768">
        <w:rPr>
          <w:rFonts w:ascii="Courier New" w:hAnsi="Courier New" w:cs="Courier New"/>
        </w:rPr>
        <w:t xml:space="preserve"> &amp; kW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Angular Deflection per Kicker &amp;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\pm94\) &amp;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\pm560\)</w:t>
      </w:r>
      <w:ins w:id="386" w:author="Philip Burrows" w:date="2017-04-24T10:20:00Z">
        <w:r w:rsidR="00C676F3">
          <w:rPr>
            <w:rFonts w:ascii="Courier New" w:hAnsi="Courier New" w:cs="Courier New"/>
          </w:rPr>
          <w:t>^*</w:t>
        </w:r>
      </w:ins>
      <w:r w:rsidRPr="005E5768">
        <w:rPr>
          <w:rFonts w:ascii="Courier New" w:hAnsi="Courier New" w:cs="Courier New"/>
        </w:rPr>
        <w:t xml:space="preserve"> &amp; \(~\</w:t>
      </w:r>
      <w:proofErr w:type="spellStart"/>
      <w:r w:rsidRPr="005E5768">
        <w:rPr>
          <w:rFonts w:ascii="Courier New" w:hAnsi="Courier New" w:cs="Courier New"/>
        </w:rPr>
        <w:t>mathrm</w:t>
      </w:r>
      <w:proofErr w:type="spellEnd"/>
      <w:r w:rsidRPr="005E5768">
        <w:rPr>
          <w:rFonts w:ascii="Courier New" w:hAnsi="Courier New" w:cs="Courier New"/>
        </w:rPr>
        <w:t>{\mu rad}\)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Correction Range &amp;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\pm 10\) &amp; \(\pm 6\)</w:t>
      </w:r>
      <w:ins w:id="387" w:author="Philip Burrows" w:date="2017-04-24T10:20:00Z">
        <w:r w:rsidR="00C676F3">
          <w:rPr>
            <w:rFonts w:ascii="Courier New" w:hAnsi="Courier New" w:cs="Courier New"/>
          </w:rPr>
          <w:t>^*</w:t>
        </w:r>
      </w:ins>
      <w:r w:rsidRPr="005E5768">
        <w:rPr>
          <w:rFonts w:ascii="Courier New" w:hAnsi="Courier New" w:cs="Courier New"/>
        </w:rPr>
        <w:t xml:space="preserve"> &amp; \(^\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Correction Bandwidth &amp;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&gt;17.5\) &amp; \(&gt;23\)</w:t>
      </w:r>
      <w:ins w:id="388" w:author="Philip Burrows" w:date="2017-04-24T10:20:00Z">
        <w:r w:rsidR="00C676F3">
          <w:rPr>
            <w:rFonts w:ascii="Courier New" w:hAnsi="Courier New" w:cs="Courier New"/>
          </w:rPr>
          <w:t>^*</w:t>
        </w:r>
      </w:ins>
      <w:r w:rsidRPr="005E5768">
        <w:rPr>
          <w:rFonts w:ascii="Courier New" w:hAnsi="Courier New" w:cs="Courier New"/>
        </w:rPr>
        <w:t xml:space="preserve"> &amp; MHz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Phase Monitor Resolution &amp;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&lt; 0.14\) &amp; \(0.12\) &amp;  \(^\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 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Initial Phase Jitter &amp;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2.0\) &amp; \(0.9\) &amp;  \(^\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 xml:space="preserve">Corrected Phase Jitter &amp;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0.2\) &amp; \(0.2\)</w:t>
      </w:r>
      <w:ins w:id="389" w:author="Philip Burrows" w:date="2017-04-24T10:21:00Z">
        <w:r w:rsidR="00C676F3">
          <w:rPr>
            <w:rFonts w:ascii="Courier New" w:hAnsi="Courier New" w:cs="Courier New"/>
          </w:rPr>
          <w:t>^*</w:t>
        </w:r>
      </w:ins>
      <w:r w:rsidRPr="005E5768">
        <w:rPr>
          <w:rFonts w:ascii="Courier New" w:hAnsi="Courier New" w:cs="Courier New"/>
        </w:rPr>
        <w:t xml:space="preserve"> &amp;  \(^\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 \\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\end{tabular}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</w:t>
      </w:r>
      <w:proofErr w:type="spellStart"/>
      <w:r w:rsidRPr="005E5768">
        <w:rPr>
          <w:rFonts w:ascii="Courier New" w:hAnsi="Courier New" w:cs="Courier New"/>
        </w:rPr>
        <w:t>ruledtabular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\end{table}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</w:t>
      </w:r>
      <w:del w:id="390" w:author="Philip Burrows" w:date="2017-04-24T10:23:00Z">
        <w:r w:rsidRPr="005E5768" w:rsidDel="00955444">
          <w:rPr>
            <w:rFonts w:ascii="Courier New" w:hAnsi="Courier New" w:cs="Courier New"/>
          </w:rPr>
          <w:delText xml:space="preserve">hardware at </w:delText>
        </w:r>
      </w:del>
      <w:r w:rsidRPr="005E5768">
        <w:rPr>
          <w:rFonts w:ascii="Courier New" w:hAnsi="Courier New" w:cs="Courier New"/>
        </w:rPr>
        <w:t xml:space="preserve">CTF3 </w:t>
      </w:r>
      <w:ins w:id="391" w:author="Philip Burrows" w:date="2017-04-24T10:23:00Z">
        <w:r w:rsidR="00955444">
          <w:rPr>
            <w:rFonts w:ascii="Courier New" w:hAnsi="Courier New" w:cs="Courier New"/>
          </w:rPr>
          <w:t xml:space="preserve">PFF experiment </w:t>
        </w:r>
      </w:ins>
      <w:r w:rsidRPr="005E5768">
        <w:rPr>
          <w:rFonts w:ascii="Courier New" w:hAnsi="Courier New" w:cs="Courier New"/>
        </w:rPr>
        <w:t xml:space="preserve">has been designed and constructed by a collaboration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between</w:t>
      </w:r>
      <w:proofErr w:type="gramEnd"/>
      <w:r w:rsidRPr="005E5768">
        <w:rPr>
          <w:rFonts w:ascii="Courier New" w:hAnsi="Courier New" w:cs="Courier New"/>
        </w:rPr>
        <w:t xml:space="preserve"> CERN, the John Adams Institute/Oxford University, and INFN </w:t>
      </w:r>
      <w:proofErr w:type="spellStart"/>
      <w:r w:rsidRPr="005E5768">
        <w:rPr>
          <w:rFonts w:ascii="Courier New" w:hAnsi="Courier New" w:cs="Courier New"/>
        </w:rPr>
        <w:t>Frascati</w:t>
      </w:r>
      <w:proofErr w:type="spellEnd"/>
      <w:r w:rsidRPr="005E5768">
        <w:rPr>
          <w:rFonts w:ascii="Courier New" w:hAnsi="Courier New" w:cs="Courier New"/>
        </w:rPr>
        <w:t>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The phase monitors</w:t>
      </w:r>
      <w:ins w:id="392" w:author="Philip Burrows" w:date="2017-04-24T11:18:00Z">
        <w:r w:rsidR="003D39E0">
          <w:rPr>
            <w:rFonts w:ascii="Courier New" w:hAnsi="Courier New" w:cs="Courier New"/>
          </w:rPr>
          <w:t>~</w:t>
        </w:r>
      </w:ins>
      <w:del w:id="393" w:author="Philip Burrows" w:date="2017-04-24T11:18:00Z">
        <w:r w:rsidRPr="005E5768" w:rsidDel="003D39E0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>\cite{</w:t>
      </w:r>
      <w:proofErr w:type="spellStart"/>
      <w:r w:rsidRPr="005E5768">
        <w:rPr>
          <w:rFonts w:ascii="Courier New" w:hAnsi="Courier New" w:cs="Courier New"/>
        </w:rPr>
        <w:t>phMonEuCard</w:t>
      </w:r>
      <w:proofErr w:type="spellEnd"/>
      <w:r w:rsidRPr="005E5768">
        <w:rPr>
          <w:rFonts w:ascii="Courier New" w:hAnsi="Courier New" w:cs="Courier New"/>
        </w:rPr>
        <w:t xml:space="preserve">} are cylindrical cavities with an aperture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lastRenderedPageBreak/>
        <w:t>of</w:t>
      </w:r>
      <w:proofErr w:type="gramEnd"/>
      <w:r w:rsidRPr="005E5768">
        <w:rPr>
          <w:rFonts w:ascii="Courier New" w:hAnsi="Courier New" w:cs="Courier New"/>
        </w:rPr>
        <w:t xml:space="preserve"> 23~mm and a length of 19~cm. </w:t>
      </w:r>
      <w:del w:id="394" w:author="Philip Burrows" w:date="2017-04-24T10:43:00Z">
        <w:r w:rsidRPr="005E5768" w:rsidDel="0006450F">
          <w:rPr>
            <w:rFonts w:ascii="Courier New" w:hAnsi="Courier New" w:cs="Courier New"/>
          </w:rPr>
          <w:delText>Notch filters, s</w:delText>
        </w:r>
      </w:del>
      <w:ins w:id="395" w:author="Philip Burrows" w:date="2017-04-24T10:43:00Z">
        <w:r w:rsidR="0006450F">
          <w:rPr>
            <w:rFonts w:ascii="Courier New" w:hAnsi="Courier New" w:cs="Courier New"/>
          </w:rPr>
          <w:t>S</w:t>
        </w:r>
      </w:ins>
      <w:r w:rsidRPr="005E5768">
        <w:rPr>
          <w:rFonts w:ascii="Courier New" w:hAnsi="Courier New" w:cs="Courier New"/>
        </w:rPr>
        <w:t>mall ridges</w:t>
      </w:r>
      <w:del w:id="396" w:author="Philip Burrows" w:date="2017-04-24T10:43:00Z">
        <w:r w:rsidRPr="005E5768" w:rsidDel="0006450F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</w:t>
      </w:r>
      <w:ins w:id="397" w:author="Philip Burrows" w:date="2017-04-24T10:43:00Z">
        <w:r w:rsidR="0006450F">
          <w:rPr>
            <w:rFonts w:ascii="Courier New" w:hAnsi="Courier New" w:cs="Courier New"/>
          </w:rPr>
          <w:t>(</w:t>
        </w:r>
      </w:ins>
      <w:ins w:id="398" w:author="Philip Burrows" w:date="2017-04-24T10:44:00Z">
        <w:r w:rsidR="0006450F">
          <w:rPr>
            <w:rFonts w:ascii="Courier New" w:hAnsi="Courier New" w:cs="Courier New"/>
          </w:rPr>
          <w:t>’n</w:t>
        </w:r>
      </w:ins>
      <w:ins w:id="399" w:author="Philip Burrows" w:date="2017-04-24T10:43:00Z">
        <w:r w:rsidR="0006450F">
          <w:rPr>
            <w:rFonts w:ascii="Courier New" w:hAnsi="Courier New" w:cs="Courier New"/>
          </w:rPr>
          <w:t>otch filters</w:t>
        </w:r>
      </w:ins>
      <w:ins w:id="400" w:author="Philip Burrows" w:date="2017-04-24T10:44:00Z">
        <w:r w:rsidR="0006450F">
          <w:rPr>
            <w:rFonts w:ascii="Courier New" w:hAnsi="Courier New" w:cs="Courier New"/>
          </w:rPr>
          <w:t>’</w:t>
        </w:r>
      </w:ins>
      <w:ins w:id="401" w:author="Philip Burrows" w:date="2017-04-24T10:43:00Z">
        <w:r w:rsidR="0006450F">
          <w:rPr>
            <w:rFonts w:ascii="Courier New" w:hAnsi="Courier New" w:cs="Courier New"/>
          </w:rPr>
          <w:t xml:space="preserve">) </w:t>
        </w:r>
      </w:ins>
      <w:r w:rsidRPr="005E5768">
        <w:rPr>
          <w:rFonts w:ascii="Courier New" w:hAnsi="Courier New" w:cs="Courier New"/>
        </w:rPr>
        <w:t xml:space="preserve">in the cavity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create</w:t>
      </w:r>
      <w:proofErr w:type="gramEnd"/>
      <w:r w:rsidRPr="005E5768">
        <w:rPr>
          <w:rFonts w:ascii="Courier New" w:hAnsi="Courier New" w:cs="Courier New"/>
        </w:rPr>
        <w:t xml:space="preserve"> a</w:t>
      </w:r>
      <w:ins w:id="402" w:author="Philip Burrows" w:date="2017-04-24T10:44:00Z">
        <w:r w:rsidR="0006450F">
          <w:rPr>
            <w:rFonts w:ascii="Courier New" w:hAnsi="Courier New" w:cs="Courier New"/>
          </w:rPr>
          <w:t>n effective</w:t>
        </w:r>
      </w:ins>
      <w:r w:rsidRPr="005E5768">
        <w:rPr>
          <w:rFonts w:ascii="Courier New" w:hAnsi="Courier New" w:cs="Courier New"/>
        </w:rPr>
        <w:t xml:space="preserve"> </w:t>
      </w:r>
      <w:del w:id="403" w:author="Philip Burrows" w:date="2017-04-24T10:44:00Z">
        <w:r w:rsidRPr="005E5768" w:rsidDel="0006450F">
          <w:rPr>
            <w:rFonts w:ascii="Courier New" w:hAnsi="Courier New" w:cs="Courier New"/>
          </w:rPr>
          <w:delText xml:space="preserve">resonating </w:delText>
        </w:r>
      </w:del>
      <w:r w:rsidRPr="005E5768">
        <w:rPr>
          <w:rFonts w:ascii="Courier New" w:hAnsi="Courier New" w:cs="Courier New"/>
        </w:rPr>
        <w:t xml:space="preserve">volume </w:t>
      </w:r>
      <w:ins w:id="404" w:author="Philip Burrows" w:date="2017-04-24T10:44:00Z">
        <w:r w:rsidR="0006450F">
          <w:rPr>
            <w:rFonts w:ascii="Courier New" w:hAnsi="Courier New" w:cs="Courier New"/>
          </w:rPr>
          <w:t>with a resonant frequency of</w:t>
        </w:r>
      </w:ins>
      <w:del w:id="405" w:author="Philip Burrows" w:date="2017-04-24T10:44:00Z">
        <w:r w:rsidRPr="005E5768" w:rsidDel="0006450F">
          <w:rPr>
            <w:rFonts w:ascii="Courier New" w:hAnsi="Courier New" w:cs="Courier New"/>
          </w:rPr>
          <w:delText>at</w:delText>
        </w:r>
      </w:del>
      <w:r w:rsidRPr="005E5768">
        <w:rPr>
          <w:rFonts w:ascii="Courier New" w:hAnsi="Courier New" w:cs="Courier New"/>
        </w:rPr>
        <w:t xml:space="preserve"> 12~GHz</w:t>
      </w:r>
      <w:ins w:id="406" w:author="Philip Burrows" w:date="2017-04-24T10:44:00Z">
        <w:r w:rsidR="0006450F">
          <w:rPr>
            <w:rFonts w:ascii="Courier New" w:hAnsi="Courier New" w:cs="Courier New"/>
          </w:rPr>
          <w:t xml:space="preserve">. </w:t>
        </w:r>
      </w:ins>
      <w:del w:id="407" w:author="Philip Burrows" w:date="2017-04-24T10:45:00Z">
        <w:r w:rsidRPr="005E5768" w:rsidDel="0006450F">
          <w:rPr>
            <w:rFonts w:ascii="Courier New" w:hAnsi="Courier New" w:cs="Courier New"/>
          </w:rPr>
          <w:delText>, whilst also reflecting stray fields.</w:delText>
        </w:r>
      </w:del>
    </w:p>
    <w:p w:rsidR="005E5768" w:rsidRPr="005E5768" w:rsidDel="0006450F" w:rsidRDefault="005E5768" w:rsidP="005E5768">
      <w:pPr>
        <w:pStyle w:val="PlainText"/>
        <w:rPr>
          <w:del w:id="408" w:author="Philip Burrows" w:date="2017-04-24T10:45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</w:t>
      </w:r>
      <w:ins w:id="409" w:author="Philip Burrows" w:date="2017-04-24T10:45:00Z">
        <w:r w:rsidR="0006450F">
          <w:rPr>
            <w:rFonts w:ascii="Courier New" w:hAnsi="Courier New" w:cs="Courier New"/>
          </w:rPr>
          <w:t xml:space="preserve">resonant electromagnetic </w:t>
        </w:r>
      </w:ins>
      <w:r w:rsidRPr="005E5768">
        <w:rPr>
          <w:rFonts w:ascii="Courier New" w:hAnsi="Courier New" w:cs="Courier New"/>
        </w:rPr>
        <w:t>field</w:t>
      </w:r>
      <w:del w:id="410" w:author="Philip Burrows" w:date="2017-04-24T10:45:00Z">
        <w:r w:rsidRPr="005E5768" w:rsidDel="0006450F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induced by the beam traversing the cavity contain</w:t>
      </w:r>
      <w:ins w:id="411" w:author="Philip Burrows" w:date="2017-04-24T10:45:00Z">
        <w:r w:rsidR="0006450F">
          <w:rPr>
            <w:rFonts w:ascii="Courier New" w:hAnsi="Courier New" w:cs="Courier New"/>
          </w:rPr>
          <w:t>s</w:t>
        </w:r>
      </w:ins>
      <w:r w:rsidRPr="005E5768">
        <w:rPr>
          <w:rFonts w:ascii="Courier New" w:hAnsi="Courier New" w:cs="Courier New"/>
        </w:rPr>
        <w:t xml:space="preserve"> a </w:t>
      </w:r>
      <w:ins w:id="412" w:author="Philip Burrows" w:date="2017-04-24T10:45:00Z">
        <w:r w:rsidR="0006450F">
          <w:rPr>
            <w:rFonts w:ascii="Courier New" w:hAnsi="Courier New" w:cs="Courier New"/>
          </w:rPr>
          <w:t>beam-</w:t>
        </w:r>
      </w:ins>
      <w:r w:rsidRPr="005E5768">
        <w:rPr>
          <w:rFonts w:ascii="Courier New" w:hAnsi="Courier New" w:cs="Courier New"/>
        </w:rPr>
        <w:t>position</w:t>
      </w:r>
      <w:ins w:id="413" w:author="Philip Burrows" w:date="2017-04-24T10:45:00Z">
        <w:r w:rsidR="0006450F">
          <w:rPr>
            <w:rFonts w:ascii="Courier New" w:hAnsi="Courier New" w:cs="Courier New"/>
          </w:rPr>
          <w:t>-</w:t>
        </w:r>
      </w:ins>
      <w:del w:id="414" w:author="Philip Burrows" w:date="2017-04-24T10:45:00Z">
        <w:r w:rsidRPr="005E5768" w:rsidDel="0006450F">
          <w:rPr>
            <w:rFonts w:ascii="Courier New" w:hAnsi="Courier New" w:cs="Courier New"/>
          </w:rPr>
          <w:delText xml:space="preserve">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independent</w:t>
      </w:r>
      <w:proofErr w:type="gramEnd"/>
      <w:r w:rsidRPr="005E5768">
        <w:rPr>
          <w:rFonts w:ascii="Courier New" w:hAnsi="Courier New" w:cs="Courier New"/>
        </w:rPr>
        <w:t xml:space="preserve"> monopole mode and a</w:t>
      </w:r>
      <w:ins w:id="415" w:author="Philip Burrows" w:date="2017-04-24T10:45:00Z">
        <w:r w:rsidR="0006450F">
          <w:rPr>
            <w:rFonts w:ascii="Courier New" w:hAnsi="Courier New" w:cs="Courier New"/>
          </w:rPr>
          <w:t>n unwanted</w:t>
        </w:r>
      </w:ins>
      <w:r w:rsidRPr="005E5768">
        <w:rPr>
          <w:rFonts w:ascii="Courier New" w:hAnsi="Courier New" w:cs="Courier New"/>
        </w:rPr>
        <w:t xml:space="preserve"> position</w:t>
      </w:r>
      <w:ins w:id="416" w:author="Philip Burrows" w:date="2017-04-24T10:45:00Z">
        <w:r w:rsidR="0006450F">
          <w:rPr>
            <w:rFonts w:ascii="Courier New" w:hAnsi="Courier New" w:cs="Courier New"/>
          </w:rPr>
          <w:t>-</w:t>
        </w:r>
      </w:ins>
      <w:del w:id="417" w:author="Philip Burrows" w:date="2017-04-24T10:45:00Z">
        <w:r w:rsidRPr="005E5768" w:rsidDel="0006450F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>dependent dipole mode. The</w:t>
      </w:r>
      <w:del w:id="418" w:author="Philip Burrows" w:date="2017-04-24T10:46:00Z">
        <w:r w:rsidRPr="005E5768" w:rsidDel="0006450F">
          <w:rPr>
            <w:rFonts w:ascii="Courier New" w:hAnsi="Courier New" w:cs="Courier New"/>
          </w:rPr>
          <w:delText xml:space="preserve"> unwanted</w:delText>
        </w:r>
      </w:del>
      <w:r w:rsidRPr="005E5768">
        <w:rPr>
          <w:rFonts w:ascii="Courier New" w:hAnsi="Courier New" w:cs="Courier New"/>
        </w:rPr>
        <w:t xml:space="preserve"> </w:t>
      </w:r>
    </w:p>
    <w:p w:rsidR="005E5768" w:rsidRPr="005E5768" w:rsidRDefault="0006450F" w:rsidP="005E5768">
      <w:pPr>
        <w:pStyle w:val="PlainText"/>
        <w:rPr>
          <w:rFonts w:ascii="Courier New" w:hAnsi="Courier New" w:cs="Courier New"/>
        </w:rPr>
      </w:pPr>
      <w:proofErr w:type="gramStart"/>
      <w:ins w:id="419" w:author="Philip Burrows" w:date="2017-04-24T10:46:00Z">
        <w:r>
          <w:rPr>
            <w:rFonts w:ascii="Courier New" w:hAnsi="Courier New" w:cs="Courier New"/>
          </w:rPr>
          <w:t>effect</w:t>
        </w:r>
        <w:proofErr w:type="gramEnd"/>
        <w:r>
          <w:rPr>
            <w:rFonts w:ascii="Courier New" w:hAnsi="Courier New" w:cs="Courier New"/>
          </w:rPr>
          <w:t xml:space="preserve"> of the latter</w:t>
        </w:r>
      </w:ins>
      <w:del w:id="420" w:author="Philip Burrows" w:date="2017-04-24T10:46:00Z">
        <w:r w:rsidR="005E5768" w:rsidRPr="005E5768" w:rsidDel="0006450F">
          <w:rPr>
            <w:rFonts w:ascii="Courier New" w:hAnsi="Courier New" w:cs="Courier New"/>
          </w:rPr>
          <w:delText>position dependence</w:delText>
        </w:r>
      </w:del>
      <w:r w:rsidR="005E5768" w:rsidRPr="005E5768">
        <w:rPr>
          <w:rFonts w:ascii="Courier New" w:hAnsi="Courier New" w:cs="Courier New"/>
        </w:rPr>
        <w:t xml:space="preserve"> is removed by summing the output</w:t>
      </w:r>
      <w:ins w:id="421" w:author="Philip Burrows" w:date="2017-04-24T10:47:00Z">
        <w:r>
          <w:rPr>
            <w:rFonts w:ascii="Courier New" w:hAnsi="Courier New" w:cs="Courier New"/>
          </w:rPr>
          <w:t>s</w:t>
        </w:r>
      </w:ins>
      <w:r w:rsidR="005E5768" w:rsidRPr="005E5768">
        <w:rPr>
          <w:rFonts w:ascii="Courier New" w:hAnsi="Courier New" w:cs="Courier New"/>
        </w:rPr>
        <w:t xml:space="preserve"> from an opposing pair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of</w:t>
      </w:r>
      <w:proofErr w:type="gramEnd"/>
      <w:r w:rsidRPr="005E5768">
        <w:rPr>
          <w:rFonts w:ascii="Courier New" w:hAnsi="Courier New" w:cs="Courier New"/>
        </w:rPr>
        <w:t xml:space="preserve"> feedthroughs, on the top and bottom of the cavity, </w:t>
      </w:r>
      <w:ins w:id="422" w:author="Philip Burrows" w:date="2017-04-24T10:47:00Z">
        <w:r w:rsidR="0006450F">
          <w:rPr>
            <w:rFonts w:ascii="Courier New" w:hAnsi="Courier New" w:cs="Courier New"/>
          </w:rPr>
          <w:t>via</w:t>
        </w:r>
      </w:ins>
      <w:del w:id="423" w:author="Philip Burrows" w:date="2017-04-24T10:47:00Z">
        <w:r w:rsidRPr="005E5768" w:rsidDel="0006450F">
          <w:rPr>
            <w:rFonts w:ascii="Courier New" w:hAnsi="Courier New" w:cs="Courier New"/>
          </w:rPr>
          <w:delText>in</w:delText>
        </w:r>
      </w:del>
      <w:r w:rsidRPr="005E5768">
        <w:rPr>
          <w:rFonts w:ascii="Courier New" w:hAnsi="Courier New" w:cs="Courier New"/>
        </w:rPr>
        <w:t xml:space="preserve"> a</w:t>
      </w:r>
      <w:ins w:id="424" w:author="Philip Burrows" w:date="2017-04-24T10:47:00Z">
        <w:r w:rsidR="0006450F">
          <w:rPr>
            <w:rFonts w:ascii="Courier New" w:hAnsi="Courier New" w:cs="Courier New"/>
          </w:rPr>
          <w:t>n RF</w:t>
        </w:r>
      </w:ins>
      <w:r w:rsidRPr="005E5768">
        <w:rPr>
          <w:rFonts w:ascii="Courier New" w:hAnsi="Courier New" w:cs="Courier New"/>
        </w:rPr>
        <w:t xml:space="preserve"> </w:t>
      </w:r>
      <w:ins w:id="425" w:author="Philip Burrows" w:date="2017-04-24T10:47:00Z">
        <w:r w:rsidR="0006450F">
          <w:rPr>
            <w:rFonts w:ascii="Courier New" w:hAnsi="Courier New" w:cs="Courier New"/>
          </w:rPr>
          <w:t>‘</w:t>
        </w:r>
      </w:ins>
      <w:r w:rsidRPr="005E5768">
        <w:rPr>
          <w:rFonts w:ascii="Courier New" w:hAnsi="Courier New" w:cs="Courier New"/>
        </w:rPr>
        <w:t>hybrid</w:t>
      </w:r>
      <w:ins w:id="426" w:author="Philip Burrows" w:date="2017-04-24T10:47:00Z">
        <w:r w:rsidR="0006450F">
          <w:rPr>
            <w:rFonts w:ascii="Courier New" w:hAnsi="Courier New" w:cs="Courier New"/>
          </w:rPr>
          <w:t>’</w:t>
        </w:r>
      </w:ins>
      <w:r w:rsidRPr="005E5768">
        <w:rPr>
          <w:rFonts w:ascii="Courier New" w:hAnsi="Courier New" w:cs="Courier New"/>
        </w:rPr>
        <w:t xml:space="preserve">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To extract the beam phase the output from </w:t>
      </w:r>
      <w:ins w:id="427" w:author="Philip Burrows" w:date="2017-04-24T10:48:00Z">
        <w:r w:rsidR="0006450F">
          <w:rPr>
            <w:rFonts w:ascii="Courier New" w:hAnsi="Courier New" w:cs="Courier New"/>
          </w:rPr>
          <w:t>each</w:t>
        </w:r>
      </w:ins>
      <w:del w:id="428" w:author="Philip Burrows" w:date="2017-04-24T10:48:00Z">
        <w:r w:rsidRPr="005E5768" w:rsidDel="0006450F">
          <w:rPr>
            <w:rFonts w:ascii="Courier New" w:hAnsi="Courier New" w:cs="Courier New"/>
          </w:rPr>
          <w:delText>the</w:delText>
        </w:r>
      </w:del>
      <w:r w:rsidRPr="005E5768">
        <w:rPr>
          <w:rFonts w:ascii="Courier New" w:hAnsi="Courier New" w:cs="Courier New"/>
        </w:rPr>
        <w:t xml:space="preserve"> hybrid</w:t>
      </w:r>
      <w:del w:id="429" w:author="Philip Burrows" w:date="2017-04-24T10:48:00Z">
        <w:r w:rsidRPr="005E5768" w:rsidDel="0006450F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</w:t>
      </w:r>
    </w:p>
    <w:p w:rsidR="005E5768" w:rsidRPr="005E5768" w:rsidDel="0006450F" w:rsidRDefault="005E5768" w:rsidP="005E5768">
      <w:pPr>
        <w:pStyle w:val="PlainText"/>
        <w:rPr>
          <w:del w:id="430" w:author="Philip Burrows" w:date="2017-04-24T10:49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is</w:t>
      </w:r>
      <w:proofErr w:type="gramEnd"/>
      <w:r w:rsidRPr="005E5768">
        <w:rPr>
          <w:rFonts w:ascii="Courier New" w:hAnsi="Courier New" w:cs="Courier New"/>
        </w:rPr>
        <w:t xml:space="preserve"> mixed with a 12~GHz reference signal</w:t>
      </w:r>
      <w:del w:id="431" w:author="Philip Burrows" w:date="2017-04-24T10:49:00Z">
        <w:r w:rsidRPr="005E5768" w:rsidDel="0006450F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derived from a 3~GHz source </w:t>
      </w:r>
      <w:ins w:id="432" w:author="Philip Burrows" w:date="2017-04-24T10:49:00Z">
        <w:r w:rsidR="0006450F">
          <w:rPr>
            <w:rFonts w:ascii="Courier New" w:hAnsi="Courier New" w:cs="Courier New"/>
          </w:rPr>
          <w:t xml:space="preserve">which is </w:t>
        </w:r>
      </w:ins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time-locked</w:t>
      </w:r>
      <w:proofErr w:type="gramEnd"/>
      <w:r w:rsidRPr="005E5768">
        <w:rPr>
          <w:rFonts w:ascii="Courier New" w:hAnsi="Courier New" w:cs="Courier New"/>
        </w:rPr>
        <w:t xml:space="preserve"> to </w:t>
      </w:r>
      <w:ins w:id="433" w:author="Philip Burrows" w:date="2017-04-24T10:48:00Z">
        <w:r w:rsidR="0006450F">
          <w:rPr>
            <w:rFonts w:ascii="Courier New" w:hAnsi="Courier New" w:cs="Courier New"/>
          </w:rPr>
          <w:t xml:space="preserve">the </w:t>
        </w:r>
      </w:ins>
      <w:r w:rsidRPr="005E5768">
        <w:rPr>
          <w:rFonts w:ascii="Courier New" w:hAnsi="Courier New" w:cs="Courier New"/>
        </w:rPr>
        <w:t xml:space="preserve">CTF3 </w:t>
      </w:r>
      <w:ins w:id="434" w:author="Philip Burrows" w:date="2017-04-24T10:48:00Z">
        <w:r w:rsidR="0006450F">
          <w:rPr>
            <w:rFonts w:ascii="Courier New" w:hAnsi="Courier New" w:cs="Courier New"/>
          </w:rPr>
          <w:t xml:space="preserve">master oscillator </w:t>
        </w:r>
      </w:ins>
      <w:r w:rsidRPr="005E5768">
        <w:rPr>
          <w:rFonts w:ascii="Courier New" w:hAnsi="Courier New" w:cs="Courier New"/>
        </w:rPr>
        <w:t xml:space="preserve">and </w:t>
      </w:r>
      <w:ins w:id="435" w:author="Philip Burrows" w:date="2017-04-24T10:50:00Z">
        <w:r w:rsidR="0006450F">
          <w:rPr>
            <w:rFonts w:ascii="Courier New" w:hAnsi="Courier New" w:cs="Courier New"/>
          </w:rPr>
          <w:t>serves</w:t>
        </w:r>
      </w:ins>
      <w:del w:id="436" w:author="Philip Burrows" w:date="2017-04-24T10:50:00Z">
        <w:r w:rsidRPr="005E5768" w:rsidDel="0006450F">
          <w:rPr>
            <w:rFonts w:ascii="Courier New" w:hAnsi="Courier New" w:cs="Courier New"/>
          </w:rPr>
          <w:delText>common to</w:delText>
        </w:r>
      </w:del>
      <w:r w:rsidRPr="005E5768">
        <w:rPr>
          <w:rFonts w:ascii="Courier New" w:hAnsi="Courier New" w:cs="Courier New"/>
        </w:rPr>
        <w:t xml:space="preserve"> all three phase monitors.</w:t>
      </w:r>
    </w:p>
    <w:p w:rsidR="005E5768" w:rsidRPr="005E5768" w:rsidRDefault="0006450F" w:rsidP="005E5768">
      <w:pPr>
        <w:pStyle w:val="PlainText"/>
        <w:rPr>
          <w:rFonts w:ascii="Courier New" w:hAnsi="Courier New" w:cs="Courier New"/>
        </w:rPr>
      </w:pPr>
      <w:ins w:id="437" w:author="Philip Burrows" w:date="2017-04-24T10:51:00Z">
        <w:r>
          <w:rPr>
            <w:rFonts w:ascii="Courier New" w:hAnsi="Courier New" w:cs="Courier New"/>
          </w:rPr>
          <w:t xml:space="preserve">For each phase monitor </w:t>
        </w:r>
      </w:ins>
      <w:del w:id="438" w:author="Philip Burrows" w:date="2017-04-24T10:51:00Z">
        <w:r w:rsidR="005E5768" w:rsidRPr="005E5768" w:rsidDel="0006450F">
          <w:rPr>
            <w:rFonts w:ascii="Courier New" w:hAnsi="Courier New" w:cs="Courier New"/>
          </w:rPr>
          <w:delText>In t</w:delText>
        </w:r>
      </w:del>
      <w:ins w:id="439" w:author="Philip Burrows" w:date="2017-04-24T10:55:00Z">
        <w:r w:rsidR="0019766F">
          <w:rPr>
            <w:rFonts w:ascii="Courier New" w:hAnsi="Courier New" w:cs="Courier New"/>
          </w:rPr>
          <w:t>t</w:t>
        </w:r>
      </w:ins>
      <w:r w:rsidR="005E5768" w:rsidRPr="005E5768">
        <w:rPr>
          <w:rFonts w:ascii="Courier New" w:hAnsi="Courier New" w:cs="Courier New"/>
        </w:rPr>
        <w:t xml:space="preserve">he </w:t>
      </w:r>
      <w:del w:id="440" w:author="Philip Burrows" w:date="2017-04-24T10:52:00Z">
        <w:r w:rsidR="005E5768" w:rsidRPr="005E5768" w:rsidDel="0006450F">
          <w:rPr>
            <w:rFonts w:ascii="Courier New" w:hAnsi="Courier New" w:cs="Courier New"/>
          </w:rPr>
          <w:delText xml:space="preserve">electronics </w:delText>
        </w:r>
      </w:del>
      <w:del w:id="441" w:author="Philip Burrows" w:date="2017-04-24T10:50:00Z">
        <w:r w:rsidR="005E5768" w:rsidRPr="005E5768" w:rsidDel="0006450F">
          <w:rPr>
            <w:rFonts w:ascii="Courier New" w:hAnsi="Courier New" w:cs="Courier New"/>
          </w:rPr>
          <w:delText xml:space="preserve">for each phase monitor </w:delText>
        </w:r>
      </w:del>
      <w:del w:id="442" w:author="Philip Burrows" w:date="2017-04-24T10:52:00Z">
        <w:r w:rsidR="005E5768" w:rsidRPr="005E5768" w:rsidDel="0006450F">
          <w:rPr>
            <w:rFonts w:ascii="Courier New" w:hAnsi="Courier New" w:cs="Courier New"/>
          </w:rPr>
          <w:delText xml:space="preserve">the </w:delText>
        </w:r>
      </w:del>
      <w:r w:rsidR="005E5768" w:rsidRPr="005E5768">
        <w:rPr>
          <w:rFonts w:ascii="Courier New" w:hAnsi="Courier New" w:cs="Courier New"/>
        </w:rPr>
        <w:t xml:space="preserve">beam and reference signals are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split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443" w:author="Philip Burrows" w:date="2017-04-24T10:52:00Z">
        <w:r w:rsidR="0006450F">
          <w:rPr>
            <w:rFonts w:ascii="Courier New" w:hAnsi="Courier New" w:cs="Courier New"/>
          </w:rPr>
          <w:t>among</w:t>
        </w:r>
      </w:ins>
      <w:del w:id="444" w:author="Philip Burrows" w:date="2017-04-24T10:52:00Z">
        <w:r w:rsidRPr="005E5768" w:rsidDel="0006450F">
          <w:rPr>
            <w:rFonts w:ascii="Courier New" w:hAnsi="Courier New" w:cs="Courier New"/>
          </w:rPr>
          <w:delText>between</w:delText>
        </w:r>
      </w:del>
      <w:r w:rsidRPr="005E5768">
        <w:rPr>
          <w:rFonts w:ascii="Courier New" w:hAnsi="Courier New" w:cs="Courier New"/>
        </w:rPr>
        <w:t xml:space="preserve"> </w:t>
      </w:r>
      <w:ins w:id="445" w:author="Philip Burrows" w:date="2017-04-24T11:08:00Z">
        <w:r w:rsidR="00A20E1F">
          <w:rPr>
            <w:rFonts w:ascii="Courier New" w:hAnsi="Courier New" w:cs="Courier New"/>
          </w:rPr>
          <w:t xml:space="preserve">an array of </w:t>
        </w:r>
      </w:ins>
      <w:r w:rsidRPr="005E5768">
        <w:rPr>
          <w:rFonts w:ascii="Courier New" w:hAnsi="Courier New" w:cs="Courier New"/>
        </w:rPr>
        <w:t>eight separate mixers</w:t>
      </w:r>
      <w:ins w:id="446" w:author="Philip Burrows" w:date="2017-04-24T10:51:00Z">
        <w:r w:rsidR="0006450F">
          <w:rPr>
            <w:rFonts w:ascii="Courier New" w:hAnsi="Courier New" w:cs="Courier New"/>
          </w:rPr>
          <w:t xml:space="preserve"> and</w:t>
        </w:r>
      </w:ins>
      <w:del w:id="447" w:author="Philip Burrows" w:date="2017-04-24T10:51:00Z">
        <w:r w:rsidRPr="005E5768" w:rsidDel="0006450F">
          <w:rPr>
            <w:rFonts w:ascii="Courier New" w:hAnsi="Courier New" w:cs="Courier New"/>
          </w:rPr>
          <w:delText>, with</w:delText>
        </w:r>
      </w:del>
      <w:r w:rsidRPr="005E5768">
        <w:rPr>
          <w:rFonts w:ascii="Courier New" w:hAnsi="Courier New" w:cs="Courier New"/>
        </w:rPr>
        <w:t xml:space="preserve"> the output</w:t>
      </w:r>
      <w:ins w:id="448" w:author="Philip Burrows" w:date="2017-04-24T11:09:00Z">
        <w:r w:rsidR="00A20E1F">
          <w:rPr>
            <w:rFonts w:ascii="Courier New" w:hAnsi="Courier New" w:cs="Courier New"/>
          </w:rPr>
          <w:t>s</w:t>
        </w:r>
      </w:ins>
      <w:r w:rsidRPr="005E5768">
        <w:rPr>
          <w:rFonts w:ascii="Courier New" w:hAnsi="Courier New" w:cs="Courier New"/>
        </w:rPr>
        <w:t xml:space="preserve"> </w:t>
      </w:r>
      <w:ins w:id="449" w:author="Philip Burrows" w:date="2017-04-24T11:09:00Z">
        <w:r w:rsidR="00A20E1F">
          <w:rPr>
            <w:rFonts w:ascii="Courier New" w:hAnsi="Courier New" w:cs="Courier New"/>
          </w:rPr>
          <w:t xml:space="preserve">are </w:t>
        </w:r>
      </w:ins>
      <w:del w:id="450" w:author="Philip Burrows" w:date="2017-04-24T11:09:00Z">
        <w:r w:rsidRPr="005E5768" w:rsidDel="00A20E1F">
          <w:rPr>
            <w:rFonts w:ascii="Courier New" w:hAnsi="Courier New" w:cs="Courier New"/>
          </w:rPr>
          <w:delText xml:space="preserve">from each </w:delText>
        </w:r>
      </w:del>
      <w:r w:rsidRPr="005E5768">
        <w:rPr>
          <w:rFonts w:ascii="Courier New" w:hAnsi="Courier New" w:cs="Courier New"/>
        </w:rPr>
        <w:t xml:space="preserve">combined to give </w:t>
      </w:r>
    </w:p>
    <w:p w:rsidR="00A20E1F" w:rsidRDefault="005E5768" w:rsidP="0019766F">
      <w:pPr>
        <w:pStyle w:val="PlainText"/>
        <w:rPr>
          <w:ins w:id="451" w:author="Philip Burrows" w:date="2017-04-24T11:13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final phase</w:t>
      </w:r>
      <w:ins w:id="452" w:author="Philip Burrows" w:date="2017-04-24T10:51:00Z">
        <w:r w:rsidR="0006450F">
          <w:rPr>
            <w:rFonts w:ascii="Courier New" w:hAnsi="Courier New" w:cs="Courier New"/>
          </w:rPr>
          <w:t>-</w:t>
        </w:r>
      </w:ins>
      <w:del w:id="453" w:author="Philip Burrows" w:date="2017-04-24T10:51:00Z">
        <w:r w:rsidRPr="005E5768" w:rsidDel="0006450F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dependent </w:t>
      </w:r>
      <w:ins w:id="454" w:author="Philip Burrows" w:date="2017-04-24T11:10:00Z">
        <w:r w:rsidR="00A20E1F">
          <w:rPr>
            <w:rFonts w:ascii="Courier New" w:hAnsi="Courier New" w:cs="Courier New"/>
          </w:rPr>
          <w:t>signal</w:t>
        </w:r>
      </w:ins>
      <w:del w:id="455" w:author="Philip Burrows" w:date="2017-04-24T11:10:00Z">
        <w:r w:rsidRPr="005E5768" w:rsidDel="00A20E1F">
          <w:rPr>
            <w:rFonts w:ascii="Courier New" w:hAnsi="Courier New" w:cs="Courier New"/>
          </w:rPr>
          <w:delText>output</w:delText>
        </w:r>
      </w:del>
      <w:del w:id="456" w:author="Philip Burrows" w:date="2017-04-24T10:52:00Z">
        <w:r w:rsidRPr="005E5768" w:rsidDel="0006450F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. </w:t>
      </w:r>
      <w:ins w:id="457" w:author="Philip Burrows" w:date="2017-04-24T10:52:00Z">
        <w:r w:rsidR="0006450F">
          <w:rPr>
            <w:rFonts w:ascii="Courier New" w:hAnsi="Courier New" w:cs="Courier New"/>
          </w:rPr>
          <w:t xml:space="preserve">WHAT ABOUT CHARGE </w:t>
        </w:r>
      </w:ins>
    </w:p>
    <w:p w:rsidR="00A20E1F" w:rsidRPr="005E5768" w:rsidRDefault="0006450F" w:rsidP="00A20E1F">
      <w:pPr>
        <w:pStyle w:val="PlainText"/>
        <w:rPr>
          <w:ins w:id="458" w:author="Philip Burrows" w:date="2017-04-24T11:13:00Z"/>
          <w:rFonts w:ascii="Courier New" w:hAnsi="Courier New" w:cs="Courier New"/>
        </w:rPr>
      </w:pPr>
      <w:ins w:id="459" w:author="Philip Burrows" w:date="2017-04-24T10:52:00Z">
        <w:r>
          <w:rPr>
            <w:rFonts w:ascii="Courier New" w:hAnsi="Courier New" w:cs="Courier New"/>
          </w:rPr>
          <w:t xml:space="preserve">NORMALISATION? </w:t>
        </w:r>
      </w:ins>
      <w:ins w:id="460" w:author="Philip Burrows" w:date="2017-04-24T11:13:00Z">
        <w:r w:rsidR="00A20E1F">
          <w:rPr>
            <w:rFonts w:ascii="Courier New" w:hAnsi="Courier New" w:cs="Courier New"/>
          </w:rPr>
          <w:t xml:space="preserve">A </w:t>
        </w:r>
        <w:r w:rsidR="00A20E1F" w:rsidRPr="005E5768">
          <w:rPr>
            <w:rFonts w:ascii="Courier New" w:hAnsi="Courier New" w:cs="Courier New"/>
          </w:rPr>
          <w:t>linear</w:t>
        </w:r>
        <w:r w:rsidR="00A20E1F">
          <w:rPr>
            <w:rFonts w:ascii="Courier New" w:hAnsi="Courier New" w:cs="Courier New"/>
          </w:rPr>
          <w:t xml:space="preserve"> response to input beam phase was measured over the range </w:t>
        </w:r>
        <w:r w:rsidR="00A20E1F" w:rsidRPr="005E5768">
          <w:rPr>
            <w:rFonts w:ascii="Courier New" w:hAnsi="Courier New" w:cs="Courier New"/>
          </w:rPr>
          <w:t xml:space="preserve"> </w:t>
        </w:r>
      </w:ins>
    </w:p>
    <w:p w:rsidR="0019766F" w:rsidRPr="005E5768" w:rsidRDefault="00A20E1F" w:rsidP="00A20E1F">
      <w:pPr>
        <w:pStyle w:val="PlainText"/>
        <w:rPr>
          <w:moveTo w:id="461" w:author="Philip Burrows" w:date="2017-04-24T10:53:00Z"/>
          <w:rFonts w:ascii="Courier New" w:hAnsi="Courier New" w:cs="Courier New"/>
        </w:rPr>
      </w:pPr>
      <w:ins w:id="462" w:author="Philip Burrows" w:date="2017-04-24T11:13:00Z">
        <w:r w:rsidRPr="005E5768">
          <w:rPr>
            <w:rFonts w:ascii="Courier New" w:hAnsi="Courier New" w:cs="Courier New"/>
          </w:rPr>
          <w:t xml:space="preserve"> </w:t>
        </w:r>
        <w:proofErr w:type="gramStart"/>
        <w:r w:rsidRPr="005E5768">
          <w:rPr>
            <w:rFonts w:ascii="Courier New" w:hAnsi="Courier New" w:cs="Courier New"/>
          </w:rPr>
          <w:t>\(</w:t>
        </w:r>
        <w:proofErr w:type="gramEnd"/>
        <w:r w:rsidRPr="005E5768">
          <w:rPr>
            <w:rFonts w:ascii="Courier New" w:hAnsi="Courier New" w:cs="Courier New"/>
          </w:rPr>
          <w:t>\pm70^\</w:t>
        </w:r>
        <w:proofErr w:type="spellStart"/>
        <w:r w:rsidRPr="005E5768">
          <w:rPr>
            <w:rFonts w:ascii="Courier New" w:hAnsi="Courier New" w:cs="Courier New"/>
          </w:rPr>
          <w:t>circ</w:t>
        </w:r>
        <w:proofErr w:type="spellEnd"/>
        <w:r w:rsidRPr="005E5768">
          <w:rPr>
            <w:rFonts w:ascii="Courier New" w:hAnsi="Courier New" w:cs="Courier New"/>
          </w:rPr>
          <w:t>\)</w:t>
        </w:r>
      </w:ins>
      <w:ins w:id="463" w:author="Philip Burrows" w:date="2017-04-24T11:14:00Z">
        <w:r>
          <w:rPr>
            <w:rFonts w:ascii="Courier New" w:hAnsi="Courier New" w:cs="Courier New"/>
          </w:rPr>
          <w:t xml:space="preserve">. </w:t>
        </w:r>
      </w:ins>
      <w:ins w:id="464" w:author="Philip Burrows" w:date="2017-04-24T10:53:00Z">
        <w:r w:rsidR="0019766F">
          <w:rPr>
            <w:rFonts w:ascii="Courier New" w:hAnsi="Courier New" w:cs="Courier New"/>
          </w:rPr>
          <w:t>B</w:t>
        </w:r>
      </w:ins>
      <w:moveToRangeStart w:id="465" w:author="Philip Burrows" w:date="2017-04-24T10:53:00Z" w:name="move480794542"/>
      <w:moveTo w:id="466" w:author="Philip Burrows" w:date="2017-04-24T10:53:00Z">
        <w:del w:id="467" w:author="Philip Burrows" w:date="2017-04-24T10:53:00Z">
          <w:r w:rsidR="0019766F" w:rsidRPr="005E5768" w:rsidDel="0019766F">
            <w:rPr>
              <w:rFonts w:ascii="Courier New" w:hAnsi="Courier New" w:cs="Courier New"/>
            </w:rPr>
            <w:delText>b</w:delText>
          </w:r>
        </w:del>
        <w:r w:rsidR="0019766F" w:rsidRPr="005E5768">
          <w:rPr>
            <w:rFonts w:ascii="Courier New" w:hAnsi="Courier New" w:cs="Courier New"/>
          </w:rPr>
          <w:t xml:space="preserve">y comparing </w:t>
        </w:r>
      </w:moveTo>
      <w:ins w:id="468" w:author="Philip Burrows" w:date="2017-04-24T11:11:00Z">
        <w:r>
          <w:rPr>
            <w:rFonts w:ascii="Courier New" w:hAnsi="Courier New" w:cs="Courier New"/>
          </w:rPr>
          <w:t>the</w:t>
        </w:r>
      </w:ins>
      <w:ins w:id="469" w:author="Philip Burrows" w:date="2017-04-24T11:12:00Z">
        <w:r>
          <w:rPr>
            <w:rFonts w:ascii="Courier New" w:hAnsi="Courier New" w:cs="Courier New"/>
          </w:rPr>
          <w:t xml:space="preserve"> signals</w:t>
        </w:r>
      </w:ins>
      <w:moveTo w:id="470" w:author="Philip Burrows" w:date="2017-04-24T10:53:00Z">
        <w:del w:id="471" w:author="Philip Burrows" w:date="2017-04-24T10:53:00Z">
          <w:r w:rsidR="0019766F" w:rsidRPr="005E5768" w:rsidDel="0019766F">
            <w:rPr>
              <w:rFonts w:ascii="Courier New" w:hAnsi="Courier New" w:cs="Courier New"/>
            </w:rPr>
            <w:delText>the</w:delText>
          </w:r>
        </w:del>
        <w:del w:id="472" w:author="Philip Burrows" w:date="2017-04-24T11:11:00Z">
          <w:r w:rsidR="0019766F" w:rsidRPr="005E5768" w:rsidDel="00A20E1F">
            <w:rPr>
              <w:rFonts w:ascii="Courier New" w:hAnsi="Courier New" w:cs="Courier New"/>
            </w:rPr>
            <w:delText xml:space="preserve"> measurements</w:delText>
          </w:r>
        </w:del>
        <w:r w:rsidR="0019766F" w:rsidRPr="005E5768">
          <w:rPr>
            <w:rFonts w:ascii="Courier New" w:hAnsi="Courier New" w:cs="Courier New"/>
          </w:rPr>
          <w:t xml:space="preserve"> </w:t>
        </w:r>
      </w:moveTo>
      <w:ins w:id="473" w:author="Philip Burrows" w:date="2017-04-24T10:54:00Z">
        <w:r w:rsidR="0019766F">
          <w:rPr>
            <w:rFonts w:ascii="Courier New" w:hAnsi="Courier New" w:cs="Courier New"/>
          </w:rPr>
          <w:t xml:space="preserve">from </w:t>
        </w:r>
      </w:ins>
      <w:moveTo w:id="474" w:author="Philip Burrows" w:date="2017-04-24T10:53:00Z">
        <w:del w:id="475" w:author="Philip Burrows" w:date="2017-04-24T10:54:00Z">
          <w:r w:rsidR="0019766F" w:rsidRPr="005E5768" w:rsidDel="0019766F">
            <w:rPr>
              <w:rFonts w:ascii="Courier New" w:hAnsi="Courier New" w:cs="Courier New"/>
            </w:rPr>
            <w:delText xml:space="preserve">of </w:delText>
          </w:r>
        </w:del>
        <w:r w:rsidR="0019766F" w:rsidRPr="005E5768">
          <w:rPr>
            <w:rFonts w:ascii="Courier New" w:hAnsi="Courier New" w:cs="Courier New"/>
          </w:rPr>
          <w:t xml:space="preserve">the two adjacent upstream </w:t>
        </w:r>
      </w:moveTo>
    </w:p>
    <w:p w:rsidR="005E5768" w:rsidRPr="005E5768" w:rsidRDefault="0019766F" w:rsidP="0019766F">
      <w:pPr>
        <w:pStyle w:val="PlainText"/>
        <w:rPr>
          <w:rFonts w:ascii="Courier New" w:hAnsi="Courier New" w:cs="Courier New"/>
        </w:rPr>
      </w:pPr>
      <w:proofErr w:type="gramStart"/>
      <w:moveTo w:id="476" w:author="Philip Burrows" w:date="2017-04-24T10:53:00Z">
        <w:r w:rsidRPr="005E5768">
          <w:rPr>
            <w:rFonts w:ascii="Courier New" w:hAnsi="Courier New" w:cs="Courier New"/>
          </w:rPr>
          <w:t>monitors</w:t>
        </w:r>
        <w:proofErr w:type="gramEnd"/>
        <w:r w:rsidRPr="005E5768">
          <w:rPr>
            <w:rFonts w:ascii="Courier New" w:hAnsi="Courier New" w:cs="Courier New"/>
          </w:rPr>
          <w:t xml:space="preserve"> (</w:t>
        </w:r>
        <w:del w:id="477" w:author="Philip Burrows" w:date="2017-04-24T11:11:00Z">
          <w:r w:rsidRPr="005E5768" w:rsidDel="00A20E1F">
            <w:rPr>
              <w:rFonts w:ascii="Courier New" w:hAnsi="Courier New" w:cs="Courier New"/>
            </w:rPr>
            <w:delText xml:space="preserve">see </w:delText>
          </w:r>
        </w:del>
        <w:r w:rsidRPr="005E5768">
          <w:rPr>
            <w:rFonts w:ascii="Courier New" w:hAnsi="Courier New" w:cs="Courier New"/>
          </w:rPr>
          <w:t>Fig.~\ref{</w:t>
        </w:r>
        <w:proofErr w:type="spellStart"/>
        <w:r w:rsidRPr="005E5768">
          <w:rPr>
            <w:rFonts w:ascii="Courier New" w:hAnsi="Courier New" w:cs="Courier New"/>
          </w:rPr>
          <w:t>fig:pffLayout</w:t>
        </w:r>
        <w:proofErr w:type="spellEnd"/>
        <w:r w:rsidRPr="005E5768">
          <w:rPr>
            <w:rFonts w:ascii="Courier New" w:hAnsi="Courier New" w:cs="Courier New"/>
          </w:rPr>
          <w:t>})</w:t>
        </w:r>
      </w:moveTo>
      <w:moveToRangeEnd w:id="465"/>
      <w:ins w:id="478" w:author="Philip Burrows" w:date="2017-04-24T10:54:00Z">
        <w:r>
          <w:rPr>
            <w:rFonts w:ascii="Courier New" w:hAnsi="Courier New" w:cs="Courier New"/>
          </w:rPr>
          <w:t xml:space="preserve"> we have measured~</w:t>
        </w:r>
      </w:ins>
      <w:ins w:id="479" w:author="Philip Burrows" w:date="2017-04-24T10:55:00Z">
        <w:r w:rsidRPr="005E5768">
          <w:rPr>
            <w:rFonts w:ascii="Courier New" w:hAnsi="Courier New" w:cs="Courier New"/>
          </w:rPr>
          <w:t>\cite{</w:t>
        </w:r>
        <w:proofErr w:type="spellStart"/>
        <w:r w:rsidRPr="005E5768">
          <w:rPr>
            <w:rFonts w:ascii="Courier New" w:hAnsi="Courier New" w:cs="Courier New"/>
          </w:rPr>
          <w:t>RobertsThesis</w:t>
        </w:r>
        <w:proofErr w:type="spellEnd"/>
        <w:r w:rsidRPr="005E5768">
          <w:rPr>
            <w:rFonts w:ascii="Courier New" w:hAnsi="Courier New" w:cs="Courier New"/>
          </w:rPr>
          <w:t>}</w:t>
        </w:r>
      </w:ins>
      <w:ins w:id="480" w:author="Philip Burrows" w:date="2017-04-24T10:54:00Z">
        <w:r>
          <w:rPr>
            <w:rFonts w:ascii="Courier New" w:hAnsi="Courier New" w:cs="Courier New"/>
          </w:rPr>
          <w:t xml:space="preserve"> </w:t>
        </w:r>
      </w:ins>
      <w:del w:id="481" w:author="Philip Burrows" w:date="2017-04-24T10:54:00Z">
        <w:r w:rsidR="005E5768" w:rsidRPr="005E5768" w:rsidDel="0019766F">
          <w:rPr>
            <w:rFonts w:ascii="Courier New" w:hAnsi="Courier New" w:cs="Courier New"/>
          </w:rPr>
          <w:delText xml:space="preserve">This has allowed </w:delText>
        </w:r>
      </w:del>
      <w:r w:rsidR="005E5768" w:rsidRPr="005E5768">
        <w:rPr>
          <w:rFonts w:ascii="Courier New" w:hAnsi="Courier New" w:cs="Courier New"/>
        </w:rPr>
        <w:t xml:space="preserve">a </w:t>
      </w:r>
      <w:ins w:id="482" w:author="Philip Burrows" w:date="2017-04-24T11:12:00Z">
        <w:r w:rsidR="00A20E1F">
          <w:rPr>
            <w:rFonts w:ascii="Courier New" w:hAnsi="Courier New" w:cs="Courier New"/>
          </w:rPr>
          <w:t xml:space="preserve">phase </w:t>
        </w:r>
      </w:ins>
      <w:r w:rsidR="005E5768" w:rsidRPr="005E5768">
        <w:rPr>
          <w:rFonts w:ascii="Courier New" w:hAnsi="Courier New" w:cs="Courier New"/>
        </w:rPr>
        <w:t xml:space="preserve">resolution of </w:t>
      </w:r>
    </w:p>
    <w:p w:rsidR="005E5768" w:rsidRPr="005E5768" w:rsidDel="00A20E1F" w:rsidRDefault="005E5768" w:rsidP="00A20E1F">
      <w:pPr>
        <w:pStyle w:val="PlainText"/>
        <w:rPr>
          <w:del w:id="483" w:author="Philip Burrows" w:date="2017-04-24T11:12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0.12^\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\), </w:t>
      </w:r>
      <w:ins w:id="484" w:author="Philip Burrows" w:date="2017-04-24T10:55:00Z">
        <w:r w:rsidR="0019766F">
          <w:rPr>
            <w:rFonts w:ascii="Courier New" w:hAnsi="Courier New" w:cs="Courier New"/>
          </w:rPr>
          <w:t>i.e.</w:t>
        </w:r>
      </w:ins>
      <w:del w:id="485" w:author="Philip Burrows" w:date="2017-04-24T10:55:00Z">
        <w:r w:rsidRPr="005E5768" w:rsidDel="0019766F">
          <w:rPr>
            <w:rFonts w:ascii="Courier New" w:hAnsi="Courier New" w:cs="Courier New"/>
          </w:rPr>
          <w:delText>or</w:delText>
        </w:r>
      </w:del>
      <w:r w:rsidRPr="005E5768">
        <w:rPr>
          <w:rFonts w:ascii="Courier New" w:hAnsi="Courier New" w:cs="Courier New"/>
        </w:rPr>
        <w:t xml:space="preserve"> about 30~fs</w:t>
      </w:r>
      <w:ins w:id="486" w:author="Philip Burrows" w:date="2017-04-24T11:13:00Z">
        <w:r w:rsidR="00A20E1F">
          <w:rPr>
            <w:rFonts w:ascii="Courier New" w:hAnsi="Courier New" w:cs="Courier New"/>
          </w:rPr>
          <w:t>.</w:t>
        </w:r>
      </w:ins>
      <w:del w:id="487" w:author="Philip Burrows" w:date="2017-04-24T11:13:00Z">
        <w:r w:rsidRPr="005E5768" w:rsidDel="00A20E1F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</w:t>
      </w:r>
      <w:del w:id="488" w:author="Philip Burrows" w:date="2017-04-24T10:56:00Z">
        <w:r w:rsidRPr="005E5768" w:rsidDel="0019766F">
          <w:rPr>
            <w:rFonts w:ascii="Courier New" w:hAnsi="Courier New" w:cs="Courier New"/>
          </w:rPr>
          <w:delText xml:space="preserve">to be achieved whilst maintaining </w:delText>
        </w:r>
      </w:del>
      <w:del w:id="489" w:author="Philip Burrows" w:date="2017-04-24T11:12:00Z">
        <w:r w:rsidRPr="005E5768" w:rsidDel="00A20E1F">
          <w:rPr>
            <w:rFonts w:ascii="Courier New" w:hAnsi="Courier New" w:cs="Courier New"/>
          </w:rPr>
          <w:delText>linear</w:delText>
        </w:r>
      </w:del>
      <w:del w:id="490" w:author="Philip Burrows" w:date="2017-04-24T10:56:00Z">
        <w:r w:rsidRPr="005E5768" w:rsidDel="0019766F">
          <w:rPr>
            <w:rFonts w:ascii="Courier New" w:hAnsi="Courier New" w:cs="Courier New"/>
          </w:rPr>
          <w:delText>ity</w:delText>
        </w:r>
      </w:del>
      <w:del w:id="491" w:author="Philip Burrows" w:date="2017-04-24T11:12:00Z">
        <w:r w:rsidRPr="005E5768" w:rsidDel="00A20E1F">
          <w:rPr>
            <w:rFonts w:ascii="Courier New" w:hAnsi="Courier New" w:cs="Courier New"/>
          </w:rPr>
          <w:delText xml:space="preserve">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492" w:author="Philip Burrows" w:date="2017-04-24T10:56:00Z">
        <w:r w:rsidRPr="005E5768" w:rsidDel="0019766F">
          <w:rPr>
            <w:rFonts w:ascii="Courier New" w:hAnsi="Courier New" w:cs="Courier New"/>
          </w:rPr>
          <w:delText>between</w:delText>
        </w:r>
      </w:del>
      <w:del w:id="493" w:author="Philip Burrows" w:date="2017-04-24T11:12:00Z">
        <w:r w:rsidRPr="005E5768" w:rsidDel="00A20E1F">
          <w:rPr>
            <w:rFonts w:ascii="Courier New" w:hAnsi="Courier New" w:cs="Courier New"/>
          </w:rPr>
          <w:delText xml:space="preserve"> \(\pm70^\circ\)</w:delText>
        </w:r>
      </w:del>
      <w:del w:id="494" w:author="Philip Burrows" w:date="2017-04-24T10:55:00Z">
        <w:r w:rsidRPr="005E5768" w:rsidDel="0019766F">
          <w:rPr>
            <w:rFonts w:ascii="Courier New" w:hAnsi="Courier New" w:cs="Courier New"/>
          </w:rPr>
          <w:delText xml:space="preserve"> \cite{RobertsThesis}</w:delText>
        </w:r>
      </w:del>
      <w:r w:rsidRPr="005E5768">
        <w:rPr>
          <w:rFonts w:ascii="Courier New" w:hAnsi="Courier New" w:cs="Courier New"/>
        </w:rPr>
        <w:t xml:space="preserve">. </w:t>
      </w:r>
      <w:del w:id="495" w:author="Philip Burrows" w:date="2017-04-24T10:56:00Z">
        <w:r w:rsidRPr="005E5768" w:rsidDel="0019766F">
          <w:rPr>
            <w:rFonts w:ascii="Courier New" w:hAnsi="Courier New" w:cs="Courier New"/>
          </w:rPr>
          <w:delText xml:space="preserve">The quoted resolution </w:delText>
        </w:r>
      </w:del>
    </w:p>
    <w:p w:rsidR="005E5768" w:rsidRPr="005E5768" w:rsidDel="0019766F" w:rsidRDefault="005E5768" w:rsidP="0019766F">
      <w:pPr>
        <w:pStyle w:val="PlainText"/>
        <w:rPr>
          <w:moveFrom w:id="496" w:author="Philip Burrows" w:date="2017-04-24T10:53:00Z"/>
          <w:rFonts w:ascii="Courier New" w:hAnsi="Courier New" w:cs="Courier New"/>
        </w:rPr>
      </w:pPr>
      <w:del w:id="497" w:author="Philip Burrows" w:date="2017-04-24T11:14:00Z">
        <w:r w:rsidRPr="005E5768" w:rsidDel="00A20E1F">
          <w:rPr>
            <w:rFonts w:ascii="Courier New" w:hAnsi="Courier New" w:cs="Courier New"/>
          </w:rPr>
          <w:delText>is determined</w:delText>
        </w:r>
      </w:del>
      <w:moveFromRangeStart w:id="498" w:author="Philip Burrows" w:date="2017-04-24T10:53:00Z" w:name="move480794542"/>
      <w:moveFrom w:id="499" w:author="Philip Burrows" w:date="2017-04-24T10:53:00Z">
        <w:del w:id="500" w:author="Philip Burrows" w:date="2017-04-24T11:14:00Z">
          <w:r w:rsidRPr="005E5768" w:rsidDel="00A20E1F">
            <w:rPr>
              <w:rFonts w:ascii="Courier New" w:hAnsi="Courier New" w:cs="Courier New"/>
            </w:rPr>
            <w:delText xml:space="preserve"> </w:delText>
          </w:r>
        </w:del>
        <w:r w:rsidRPr="005E5768" w:rsidDel="0019766F">
          <w:rPr>
            <w:rFonts w:ascii="Courier New" w:hAnsi="Courier New" w:cs="Courier New"/>
          </w:rPr>
          <w:t xml:space="preserve">by comparing the measurements of the two adjacent upstream </w:t>
        </w:r>
      </w:moveFrom>
    </w:p>
    <w:p w:rsidR="005E5768" w:rsidRPr="005E5768" w:rsidRDefault="005E5768" w:rsidP="0019766F">
      <w:pPr>
        <w:pStyle w:val="PlainText"/>
        <w:rPr>
          <w:rFonts w:ascii="Courier New" w:hAnsi="Courier New" w:cs="Courier New"/>
        </w:rPr>
      </w:pPr>
      <w:moveFrom w:id="501" w:author="Philip Burrows" w:date="2017-04-24T10:53:00Z">
        <w:r w:rsidRPr="005E5768" w:rsidDel="0019766F">
          <w:rPr>
            <w:rFonts w:ascii="Courier New" w:hAnsi="Courier New" w:cs="Courier New"/>
          </w:rPr>
          <w:t>monitors (see Fig.~\ref{fig:pffLayout})</w:t>
        </w:r>
      </w:moveFrom>
      <w:moveFromRangeEnd w:id="498"/>
      <w:r w:rsidRPr="005E5768">
        <w:rPr>
          <w:rFonts w:ascii="Courier New" w:hAnsi="Courier New" w:cs="Courier New"/>
        </w:rPr>
        <w:t>.</w:t>
      </w:r>
    </w:p>
    <w:p w:rsidR="0019766F" w:rsidRDefault="0019766F" w:rsidP="005E5768">
      <w:pPr>
        <w:pStyle w:val="PlainText"/>
        <w:rPr>
          <w:ins w:id="502" w:author="Philip Burrows" w:date="2017-04-24T11:33:00Z"/>
          <w:rFonts w:ascii="Courier New" w:hAnsi="Courier New" w:cs="Courier New"/>
        </w:rPr>
      </w:pPr>
    </w:p>
    <w:p w:rsidR="00932AF7" w:rsidRPr="005E5768" w:rsidRDefault="00932AF7" w:rsidP="00932AF7">
      <w:pPr>
        <w:pStyle w:val="PlainText"/>
        <w:rPr>
          <w:ins w:id="503" w:author="Philip Burrows" w:date="2017-04-24T11:33:00Z"/>
          <w:rFonts w:ascii="Courier New" w:hAnsi="Courier New" w:cs="Courier New"/>
        </w:rPr>
      </w:pPr>
      <w:ins w:id="504" w:author="Philip Burrows" w:date="2017-04-24T11:33:00Z">
        <w:r>
          <w:rPr>
            <w:rFonts w:ascii="Courier New" w:hAnsi="Courier New" w:cs="Courier New"/>
          </w:rPr>
          <w:t>T</w:t>
        </w:r>
        <w:r w:rsidRPr="005E5768">
          <w:rPr>
            <w:rFonts w:ascii="Courier New" w:hAnsi="Courier New" w:cs="Courier New"/>
          </w:rPr>
          <w:t xml:space="preserve">he </w:t>
        </w:r>
      </w:ins>
    </w:p>
    <w:p w:rsidR="00932AF7" w:rsidRPr="005E5768" w:rsidRDefault="00932AF7" w:rsidP="00932AF7">
      <w:pPr>
        <w:pStyle w:val="PlainText"/>
        <w:rPr>
          <w:ins w:id="505" w:author="Philip Burrows" w:date="2017-04-24T11:33:00Z"/>
          <w:rFonts w:ascii="Courier New" w:hAnsi="Courier New" w:cs="Courier New"/>
        </w:rPr>
      </w:pPr>
      <w:ins w:id="506" w:author="Philip Burrows" w:date="2017-04-24T11:33:00Z">
        <w:r w:rsidRPr="005E5768">
          <w:rPr>
            <w:rFonts w:ascii="Courier New" w:hAnsi="Courier New" w:cs="Courier New"/>
          </w:rPr>
          <w:t xml:space="preserve"> </w:t>
        </w:r>
        <w:proofErr w:type="gramStart"/>
        <w:r w:rsidRPr="005E5768">
          <w:rPr>
            <w:rFonts w:ascii="Courier New" w:hAnsi="Courier New" w:cs="Courier New"/>
          </w:rPr>
          <w:t>phase</w:t>
        </w:r>
        <w:proofErr w:type="gramEnd"/>
        <w:r w:rsidRPr="005E5768">
          <w:rPr>
            <w:rFonts w:ascii="Courier New" w:hAnsi="Courier New" w:cs="Courier New"/>
          </w:rPr>
          <w:t xml:space="preserve"> </w:t>
        </w:r>
        <w:r>
          <w:rPr>
            <w:rFonts w:ascii="Courier New" w:hAnsi="Courier New" w:cs="Courier New"/>
          </w:rPr>
          <w:t>signals are digitised</w:t>
        </w:r>
        <w:r w:rsidRPr="005E5768" w:rsidDel="003D39E0">
          <w:rPr>
            <w:rFonts w:ascii="Courier New" w:hAnsi="Courier New" w:cs="Courier New"/>
          </w:rPr>
          <w:t xml:space="preserve"> </w:t>
        </w:r>
        <w:r w:rsidRPr="005E5768">
          <w:rPr>
            <w:rFonts w:ascii="Courier New" w:hAnsi="Courier New" w:cs="Courier New"/>
          </w:rPr>
          <w:t xml:space="preserve"> </w:t>
        </w:r>
        <w:r>
          <w:rPr>
            <w:rFonts w:ascii="Courier New" w:hAnsi="Courier New" w:cs="Courier New"/>
          </w:rPr>
          <w:t>in t</w:t>
        </w:r>
        <w:r w:rsidRPr="005E5768">
          <w:rPr>
            <w:rFonts w:ascii="Courier New" w:hAnsi="Courier New" w:cs="Courier New"/>
          </w:rPr>
          <w:t>he feedforward controller (F</w:t>
        </w:r>
        <w:r>
          <w:rPr>
            <w:rFonts w:ascii="Courier New" w:hAnsi="Courier New" w:cs="Courier New"/>
          </w:rPr>
          <w:t>C)</w:t>
        </w:r>
        <w:r w:rsidRPr="005E5768">
          <w:rPr>
            <w:rFonts w:ascii="Courier New" w:hAnsi="Courier New" w:cs="Courier New"/>
          </w:rPr>
          <w:t xml:space="preserve"> board</w:t>
        </w:r>
        <w:r>
          <w:rPr>
            <w:rFonts w:ascii="Courier New" w:hAnsi="Courier New" w:cs="Courier New"/>
          </w:rPr>
          <w:t>~</w:t>
        </w:r>
        <w:r w:rsidRPr="005E5768">
          <w:rPr>
            <w:rFonts w:ascii="Courier New" w:hAnsi="Courier New" w:cs="Courier New"/>
          </w:rPr>
          <w:t>\cite{</w:t>
        </w:r>
        <w:proofErr w:type="spellStart"/>
        <w:r w:rsidRPr="005E5768">
          <w:rPr>
            <w:rFonts w:ascii="Courier New" w:hAnsi="Courier New" w:cs="Courier New"/>
          </w:rPr>
          <w:t>RobertsThesis</w:t>
        </w:r>
        <w:proofErr w:type="spellEnd"/>
        <w:r w:rsidRPr="005E5768">
          <w:rPr>
            <w:rFonts w:ascii="Courier New" w:hAnsi="Courier New" w:cs="Courier New"/>
          </w:rPr>
          <w:t>}</w:t>
        </w:r>
        <w:r>
          <w:rPr>
            <w:rFonts w:ascii="Courier New" w:hAnsi="Courier New" w:cs="Courier New"/>
          </w:rPr>
          <w:t xml:space="preserve">, which is used to </w:t>
        </w:r>
        <w:r w:rsidRPr="005E5768">
          <w:rPr>
            <w:rFonts w:ascii="Courier New" w:hAnsi="Courier New" w:cs="Courier New"/>
          </w:rPr>
          <w:t xml:space="preserve"> </w:t>
        </w:r>
      </w:ins>
    </w:p>
    <w:p w:rsidR="00932AF7" w:rsidRPr="005E5768" w:rsidRDefault="00932AF7" w:rsidP="00932AF7">
      <w:pPr>
        <w:pStyle w:val="PlainText"/>
        <w:rPr>
          <w:ins w:id="507" w:author="Philip Burrows" w:date="2017-04-24T11:33:00Z"/>
          <w:rFonts w:ascii="Courier New" w:hAnsi="Courier New" w:cs="Courier New"/>
        </w:rPr>
      </w:pPr>
      <w:proofErr w:type="gramStart"/>
      <w:ins w:id="508" w:author="Philip Burrows" w:date="2017-04-24T11:33:00Z">
        <w:r w:rsidRPr="005E5768">
          <w:rPr>
            <w:rFonts w:ascii="Courier New" w:hAnsi="Courier New" w:cs="Courier New"/>
          </w:rPr>
          <w:t>calculate</w:t>
        </w:r>
        <w:proofErr w:type="gramEnd"/>
        <w:r w:rsidRPr="005E5768">
          <w:rPr>
            <w:rFonts w:ascii="Courier New" w:hAnsi="Courier New" w:cs="Courier New"/>
          </w:rPr>
          <w:t xml:space="preserve"> and output the appropriate amplifier </w:t>
        </w:r>
        <w:r>
          <w:rPr>
            <w:rFonts w:ascii="Courier New" w:hAnsi="Courier New" w:cs="Courier New"/>
          </w:rPr>
          <w:t>drive signal</w:t>
        </w:r>
        <w:r w:rsidRPr="005E5768">
          <w:rPr>
            <w:rFonts w:ascii="Courier New" w:hAnsi="Courier New" w:cs="Courier New"/>
          </w:rPr>
          <w:t xml:space="preserve">. The </w:t>
        </w:r>
        <w:r>
          <w:rPr>
            <w:rFonts w:ascii="Courier New" w:hAnsi="Courier New" w:cs="Courier New"/>
          </w:rPr>
          <w:t xml:space="preserve">FC is also used </w:t>
        </w:r>
        <w:proofErr w:type="gramStart"/>
        <w:r>
          <w:rPr>
            <w:rFonts w:ascii="Courier New" w:hAnsi="Courier New" w:cs="Courier New"/>
          </w:rPr>
          <w:t xml:space="preserve">to </w:t>
        </w:r>
        <w:r w:rsidRPr="005E5768">
          <w:rPr>
            <w:rFonts w:ascii="Courier New" w:hAnsi="Courier New" w:cs="Courier New"/>
          </w:rPr>
          <w:t xml:space="preserve"> control</w:t>
        </w:r>
        <w:proofErr w:type="gramEnd"/>
        <w:r w:rsidRPr="005E5768">
          <w:rPr>
            <w:rFonts w:ascii="Courier New" w:hAnsi="Courier New" w:cs="Courier New"/>
          </w:rPr>
          <w:t xml:space="preserve"> the </w:t>
        </w:r>
        <w:r>
          <w:rPr>
            <w:rFonts w:ascii="Courier New" w:hAnsi="Courier New" w:cs="Courier New"/>
          </w:rPr>
          <w:t xml:space="preserve">timing of the applied </w:t>
        </w:r>
        <w:r w:rsidRPr="005E5768">
          <w:rPr>
            <w:rFonts w:ascii="Courier New" w:hAnsi="Courier New" w:cs="Courier New"/>
          </w:rPr>
          <w:t xml:space="preserve">correction. It consists of a </w:t>
        </w:r>
      </w:ins>
    </w:p>
    <w:p w:rsidR="00932AF7" w:rsidRPr="005E5768" w:rsidRDefault="00932AF7" w:rsidP="00932AF7">
      <w:pPr>
        <w:pStyle w:val="PlainText"/>
        <w:rPr>
          <w:ins w:id="509" w:author="Philip Burrows" w:date="2017-04-24T11:33:00Z"/>
          <w:rFonts w:ascii="Courier New" w:hAnsi="Courier New" w:cs="Courier New"/>
        </w:rPr>
      </w:pPr>
      <w:ins w:id="510" w:author="Philip Burrows" w:date="2017-04-24T11:33:00Z">
        <w:r w:rsidRPr="005E5768">
          <w:rPr>
            <w:rFonts w:ascii="Courier New" w:hAnsi="Courier New" w:cs="Courier New"/>
          </w:rPr>
          <w:t xml:space="preserve"> </w:t>
        </w:r>
        <w:proofErr w:type="gramStart"/>
        <w:r w:rsidRPr="005E5768">
          <w:rPr>
            <w:rFonts w:ascii="Courier New" w:hAnsi="Courier New" w:cs="Courier New"/>
          </w:rPr>
          <w:t>nine</w:t>
        </w:r>
        <w:proofErr w:type="gramEnd"/>
        <w:r w:rsidRPr="005E5768">
          <w:rPr>
            <w:rFonts w:ascii="Courier New" w:hAnsi="Courier New" w:cs="Courier New"/>
          </w:rPr>
          <w:t xml:space="preserve"> 14-bit analogue to digital </w:t>
        </w:r>
      </w:ins>
    </w:p>
    <w:p w:rsidR="00932AF7" w:rsidRPr="005E5768" w:rsidRDefault="00932AF7" w:rsidP="00932AF7">
      <w:pPr>
        <w:pStyle w:val="PlainText"/>
        <w:rPr>
          <w:ins w:id="511" w:author="Philip Burrows" w:date="2017-04-24T11:33:00Z"/>
          <w:rFonts w:ascii="Courier New" w:hAnsi="Courier New" w:cs="Courier New"/>
        </w:rPr>
      </w:pPr>
      <w:proofErr w:type="gramStart"/>
      <w:ins w:id="512" w:author="Philip Burrows" w:date="2017-04-24T11:33:00Z">
        <w:r w:rsidRPr="005E5768">
          <w:rPr>
            <w:rFonts w:ascii="Courier New" w:hAnsi="Courier New" w:cs="Courier New"/>
          </w:rPr>
          <w:t>converters</w:t>
        </w:r>
        <w:proofErr w:type="gramEnd"/>
        <w:r w:rsidRPr="005E5768">
          <w:rPr>
            <w:rFonts w:ascii="Courier New" w:hAnsi="Courier New" w:cs="Courier New"/>
          </w:rPr>
          <w:t xml:space="preserve"> (ADCs) clocked at 357~MHz, </w:t>
        </w:r>
        <w:r>
          <w:rPr>
            <w:rFonts w:ascii="Courier New" w:hAnsi="Courier New" w:cs="Courier New"/>
          </w:rPr>
          <w:t xml:space="preserve">a </w:t>
        </w:r>
        <w:r w:rsidRPr="005E5768">
          <w:rPr>
            <w:rFonts w:ascii="Courier New" w:hAnsi="Courier New" w:cs="Courier New"/>
          </w:rPr>
          <w:t xml:space="preserve">field programmable gate array (FPGA), and four digital to analogue converters </w:t>
        </w:r>
      </w:ins>
    </w:p>
    <w:p w:rsidR="00932AF7" w:rsidRDefault="00932AF7" w:rsidP="00932AF7">
      <w:pPr>
        <w:pStyle w:val="PlainText"/>
        <w:rPr>
          <w:ins w:id="513" w:author="Philip Burrows" w:date="2017-04-24T11:33:00Z"/>
          <w:rFonts w:ascii="Courier New" w:hAnsi="Courier New" w:cs="Courier New"/>
        </w:rPr>
      </w:pPr>
      <w:ins w:id="514" w:author="Philip Burrows" w:date="2017-04-24T11:33:00Z">
        <w:r w:rsidRPr="005E5768">
          <w:rPr>
            <w:rFonts w:ascii="Courier New" w:hAnsi="Courier New" w:cs="Courier New"/>
          </w:rPr>
          <w:t xml:space="preserve">(DACs). </w:t>
        </w:r>
      </w:ins>
    </w:p>
    <w:p w:rsidR="00932AF7" w:rsidRPr="005E5768" w:rsidRDefault="00932AF7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The kicker amplifiers</w:t>
      </w:r>
      <w:ins w:id="515" w:author="Philip Burrows" w:date="2017-04-24T11:15:00Z">
        <w:r w:rsidR="001651E2">
          <w:rPr>
            <w:rFonts w:ascii="Courier New" w:hAnsi="Courier New" w:cs="Courier New"/>
          </w:rPr>
          <w:t>~</w:t>
        </w:r>
      </w:ins>
      <w:del w:id="516" w:author="Philip Burrows" w:date="2017-04-24T11:15:00Z">
        <w:r w:rsidRPr="005E5768" w:rsidDel="001651E2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>\cite{</w:t>
      </w:r>
      <w:proofErr w:type="spellStart"/>
      <w:r w:rsidRPr="005E5768">
        <w:rPr>
          <w:rFonts w:ascii="Courier New" w:hAnsi="Courier New" w:cs="Courier New"/>
        </w:rPr>
        <w:t>RobertsThesis</w:t>
      </w:r>
      <w:proofErr w:type="spellEnd"/>
      <w:r w:rsidRPr="005E5768">
        <w:rPr>
          <w:rFonts w:ascii="Courier New" w:hAnsi="Courier New" w:cs="Courier New"/>
        </w:rPr>
        <w:t xml:space="preserve">} have a modular design,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consisting</w:t>
      </w:r>
      <w:proofErr w:type="gramEnd"/>
      <w:r w:rsidRPr="005E5768">
        <w:rPr>
          <w:rFonts w:ascii="Courier New" w:hAnsi="Courier New" w:cs="Courier New"/>
        </w:rPr>
        <w:t xml:space="preserve"> of a central control module, and two drive and terminator modules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(</w:t>
      </w:r>
      <w:proofErr w:type="gramStart"/>
      <w:r w:rsidRPr="005E5768">
        <w:rPr>
          <w:rFonts w:ascii="Courier New" w:hAnsi="Courier New" w:cs="Courier New"/>
        </w:rPr>
        <w:t>one</w:t>
      </w:r>
      <w:proofErr w:type="gramEnd"/>
      <w:r w:rsidRPr="005E5768">
        <w:rPr>
          <w:rFonts w:ascii="Courier New" w:hAnsi="Courier New" w:cs="Courier New"/>
        </w:rPr>
        <w:t xml:space="preserve"> per kicker). The control module distributes power and input signals to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drive</w:t>
      </w:r>
      <w:proofErr w:type="gramEnd"/>
      <w:r w:rsidRPr="005E5768">
        <w:rPr>
          <w:rFonts w:ascii="Courier New" w:hAnsi="Courier New" w:cs="Courier New"/>
        </w:rPr>
        <w:t xml:space="preserve"> modules. The 20~kW drive modules consist of low</w:t>
      </w:r>
      <w:ins w:id="517" w:author="Philip Burrows" w:date="2017-04-24T11:15:00Z">
        <w:r w:rsidR="001651E2">
          <w:rPr>
            <w:rFonts w:ascii="Courier New" w:hAnsi="Courier New" w:cs="Courier New"/>
          </w:rPr>
          <w:t>-</w:t>
        </w:r>
      </w:ins>
      <w:del w:id="518" w:author="Philip Burrows" w:date="2017-04-24T11:15:00Z">
        <w:r w:rsidRPr="005E5768" w:rsidDel="001651E2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voltage Si FETs driving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high</w:t>
      </w:r>
      <w:ins w:id="519" w:author="Philip Burrows" w:date="2017-04-24T11:15:00Z">
        <w:r w:rsidR="001651E2">
          <w:rPr>
            <w:rFonts w:ascii="Courier New" w:hAnsi="Courier New" w:cs="Courier New"/>
          </w:rPr>
          <w:t>-</w:t>
        </w:r>
      </w:ins>
      <w:del w:id="520" w:author="Philip Burrows" w:date="2017-04-24T11:15:00Z">
        <w:r w:rsidRPr="005E5768" w:rsidDel="001651E2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>voltage</w:t>
      </w:r>
      <w:proofErr w:type="gramEnd"/>
      <w:r w:rsidRPr="005E5768">
        <w:rPr>
          <w:rFonts w:ascii="Courier New" w:hAnsi="Courier New" w:cs="Courier New"/>
        </w:rPr>
        <w:t xml:space="preserve"> </w:t>
      </w:r>
      <w:proofErr w:type="spellStart"/>
      <w:r w:rsidRPr="005E5768">
        <w:rPr>
          <w:rFonts w:ascii="Courier New" w:hAnsi="Courier New" w:cs="Courier New"/>
        </w:rPr>
        <w:t>SiC</w:t>
      </w:r>
      <w:proofErr w:type="spellEnd"/>
      <w:r w:rsidRPr="005E5768">
        <w:rPr>
          <w:rFonts w:ascii="Courier New" w:hAnsi="Courier New" w:cs="Courier New"/>
        </w:rPr>
        <w:t xml:space="preserve"> FETs</w:t>
      </w:r>
      <w:ins w:id="521" w:author="Philip Burrows" w:date="2017-04-24T11:15:00Z">
        <w:r w:rsidR="001651E2">
          <w:rPr>
            <w:rFonts w:ascii="Courier New" w:hAnsi="Courier New" w:cs="Courier New"/>
          </w:rPr>
          <w:t>;</w:t>
        </w:r>
      </w:ins>
      <w:del w:id="522" w:author="Philip Burrows" w:date="2017-04-24T11:15:00Z">
        <w:r w:rsidRPr="005E5768" w:rsidDel="001651E2">
          <w:rPr>
            <w:rFonts w:ascii="Courier New" w:hAnsi="Courier New" w:cs="Courier New"/>
          </w:rPr>
          <w:delText>, and</w:delText>
        </w:r>
      </w:del>
      <w:del w:id="523" w:author="Philip Burrows" w:date="2017-04-24T11:16:00Z">
        <w:r w:rsidRPr="005E5768" w:rsidDel="001651E2">
          <w:rPr>
            <w:rFonts w:ascii="Courier New" w:hAnsi="Courier New" w:cs="Courier New"/>
          </w:rPr>
          <w:delText xml:space="preserve"> for</w:delText>
        </w:r>
      </w:del>
      <w:r w:rsidRPr="005E5768">
        <w:rPr>
          <w:rFonts w:ascii="Courier New" w:hAnsi="Courier New" w:cs="Courier New"/>
        </w:rPr>
        <w:t xml:space="preserve"> an input voltage </w:t>
      </w:r>
      <w:ins w:id="524" w:author="Philip Burrows" w:date="2017-04-24T11:15:00Z">
        <w:r w:rsidR="001651E2">
          <w:rPr>
            <w:rFonts w:ascii="Courier New" w:hAnsi="Courier New" w:cs="Courier New"/>
          </w:rPr>
          <w:t xml:space="preserve">range </w:t>
        </w:r>
      </w:ins>
      <w:r w:rsidRPr="005E5768">
        <w:rPr>
          <w:rFonts w:ascii="Courier New" w:hAnsi="Courier New" w:cs="Courier New"/>
        </w:rPr>
        <w:t>of \(\pm2\)~V</w:t>
      </w:r>
      <w:ins w:id="525" w:author="Philip Burrows" w:date="2017-04-24T11:15:00Z">
        <w:r w:rsidR="001651E2">
          <w:rPr>
            <w:rFonts w:ascii="Courier New" w:hAnsi="Courier New" w:cs="Courier New"/>
          </w:rPr>
          <w:t xml:space="preserve"> corresponds to </w:t>
        </w:r>
      </w:ins>
      <w:del w:id="526" w:author="Philip Burrows" w:date="2017-04-24T11:16:00Z">
        <w:r w:rsidRPr="005E5768" w:rsidDel="001651E2">
          <w:rPr>
            <w:rFonts w:ascii="Courier New" w:hAnsi="Courier New" w:cs="Courier New"/>
          </w:rPr>
          <w:delText xml:space="preserve"> give </w:delText>
        </w:r>
      </w:del>
      <w:r w:rsidRPr="005E5768">
        <w:rPr>
          <w:rFonts w:ascii="Courier New" w:hAnsi="Courier New" w:cs="Courier New"/>
        </w:rPr>
        <w:t xml:space="preserve">an output </w:t>
      </w:r>
      <w:ins w:id="527" w:author="Philip Burrows" w:date="2017-04-24T11:16:00Z">
        <w:r w:rsidR="001651E2">
          <w:rPr>
            <w:rFonts w:ascii="Courier New" w:hAnsi="Courier New" w:cs="Courier New"/>
          </w:rPr>
          <w:t xml:space="preserve">range </w:t>
        </w:r>
      </w:ins>
      <w:r w:rsidRPr="005E5768">
        <w:rPr>
          <w:rFonts w:ascii="Courier New" w:hAnsi="Courier New" w:cs="Courier New"/>
        </w:rPr>
        <w:t xml:space="preserve">of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528" w:author="Philip Burrows" w:date="2017-04-24T11:16:00Z">
        <w:r w:rsidRPr="005E5768" w:rsidDel="001651E2">
          <w:rPr>
            <w:rFonts w:ascii="Courier New" w:hAnsi="Courier New" w:cs="Courier New"/>
          </w:rPr>
          <w:delText>up to</w:delText>
        </w:r>
      </w:del>
      <w:r w:rsidRPr="005E5768">
        <w:rPr>
          <w:rFonts w:ascii="Courier New" w:hAnsi="Courier New" w:cs="Courier New"/>
        </w:rPr>
        <w:t xml:space="preserve">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\pm700\)~V. The </w:t>
      </w:r>
      <w:ins w:id="529" w:author="Philip Burrows" w:date="2017-04-24T11:16:00Z">
        <w:r w:rsidR="001651E2">
          <w:rPr>
            <w:rFonts w:ascii="Courier New" w:hAnsi="Courier New" w:cs="Courier New"/>
          </w:rPr>
          <w:t>response</w:t>
        </w:r>
      </w:ins>
      <w:del w:id="530" w:author="Philip Burrows" w:date="2017-04-24T11:16:00Z">
        <w:r w:rsidRPr="005E5768" w:rsidDel="001651E2">
          <w:rPr>
            <w:rFonts w:ascii="Courier New" w:hAnsi="Courier New" w:cs="Courier New"/>
          </w:rPr>
          <w:delText>output</w:delText>
        </w:r>
      </w:del>
      <w:r w:rsidRPr="005E5768">
        <w:rPr>
          <w:rFonts w:ascii="Courier New" w:hAnsi="Courier New" w:cs="Courier New"/>
        </w:rPr>
        <w:t xml:space="preserve"> is linear </w:t>
      </w:r>
      <w:ins w:id="531" w:author="Philip Burrows" w:date="2017-04-24T11:17:00Z">
        <w:r w:rsidR="001651E2">
          <w:rPr>
            <w:rFonts w:ascii="Courier New" w:hAnsi="Courier New" w:cs="Courier New"/>
          </w:rPr>
          <w:t xml:space="preserve">to </w:t>
        </w:r>
      </w:ins>
      <w:r w:rsidRPr="005E5768">
        <w:rPr>
          <w:rFonts w:ascii="Courier New" w:hAnsi="Courier New" w:cs="Courier New"/>
        </w:rPr>
        <w:t xml:space="preserve">within 3\% for input voltages between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\pm1.2\)~V, and </w:t>
      </w:r>
      <w:del w:id="532" w:author="Philip Burrows" w:date="2017-04-24T11:17:00Z">
        <w:r w:rsidRPr="005E5768" w:rsidDel="001651E2">
          <w:rPr>
            <w:rFonts w:ascii="Courier New" w:hAnsi="Courier New" w:cs="Courier New"/>
          </w:rPr>
          <w:delText>has a</w:delText>
        </w:r>
      </w:del>
      <w:ins w:id="533" w:author="Philip Burrows" w:date="2017-04-24T11:17:00Z">
        <w:r w:rsidR="001651E2">
          <w:rPr>
            <w:rFonts w:ascii="Courier New" w:hAnsi="Courier New" w:cs="Courier New"/>
          </w:rPr>
          <w:t>the</w:t>
        </w:r>
      </w:ins>
      <w:r w:rsidRPr="005E5768">
        <w:rPr>
          <w:rFonts w:ascii="Courier New" w:hAnsi="Courier New" w:cs="Courier New"/>
        </w:rPr>
        <w:t xml:space="preserve"> </w:t>
      </w:r>
      <w:ins w:id="534" w:author="Philip Burrows" w:date="2017-04-24T11:17:00Z">
        <w:r w:rsidR="001651E2">
          <w:rPr>
            <w:rFonts w:ascii="Courier New" w:hAnsi="Courier New" w:cs="Courier New"/>
          </w:rPr>
          <w:t xml:space="preserve">output </w:t>
        </w:r>
      </w:ins>
      <w:r w:rsidRPr="005E5768">
        <w:rPr>
          <w:rFonts w:ascii="Courier New" w:hAnsi="Courier New" w:cs="Courier New"/>
        </w:rPr>
        <w:t xml:space="preserve">bandwidth </w:t>
      </w:r>
      <w:ins w:id="535" w:author="Philip Burrows" w:date="2017-04-24T11:17:00Z">
        <w:r w:rsidR="001651E2">
          <w:rPr>
            <w:rFonts w:ascii="Courier New" w:hAnsi="Courier New" w:cs="Courier New"/>
          </w:rPr>
          <w:t>is</w:t>
        </w:r>
      </w:ins>
      <w:del w:id="536" w:author="Philip Burrows" w:date="2017-04-24T11:17:00Z">
        <w:r w:rsidRPr="005E5768" w:rsidDel="001651E2">
          <w:rPr>
            <w:rFonts w:ascii="Courier New" w:hAnsi="Courier New" w:cs="Courier New"/>
          </w:rPr>
          <w:delText>of</w:delText>
        </w:r>
      </w:del>
      <w:r w:rsidRPr="005E5768">
        <w:rPr>
          <w:rFonts w:ascii="Courier New" w:hAnsi="Courier New" w:cs="Courier New"/>
        </w:rPr>
        <w:t xml:space="preserve"> 47~MHz for small signal variations </w:t>
      </w:r>
      <w:ins w:id="537" w:author="Philip Burrows" w:date="2017-04-24T11:17:00Z">
        <w:r w:rsidR="00F316D7">
          <w:rPr>
            <w:rFonts w:ascii="Courier New" w:hAnsi="Courier New" w:cs="Courier New"/>
          </w:rPr>
          <w:t xml:space="preserve">of </w:t>
        </w:r>
      </w:ins>
      <w:r w:rsidRPr="005E5768">
        <w:rPr>
          <w:rFonts w:ascii="Courier New" w:hAnsi="Courier New" w:cs="Courier New"/>
        </w:rPr>
        <w:t xml:space="preserve">up to </w:t>
      </w:r>
    </w:p>
    <w:p w:rsidR="005E5768" w:rsidRPr="005E5768" w:rsidDel="00F316D7" w:rsidRDefault="005E5768" w:rsidP="005E5768">
      <w:pPr>
        <w:pStyle w:val="PlainText"/>
        <w:rPr>
          <w:del w:id="538" w:author="Philip Burrows" w:date="2017-04-24T11:18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lastRenderedPageBreak/>
        <w:t xml:space="preserve">20\% </w:t>
      </w:r>
      <w:ins w:id="539" w:author="Philip Burrows" w:date="2017-04-24T11:17:00Z">
        <w:r w:rsidR="00F316D7">
          <w:rPr>
            <w:rFonts w:ascii="Courier New" w:hAnsi="Courier New" w:cs="Courier New"/>
          </w:rPr>
          <w:t xml:space="preserve">of </w:t>
        </w:r>
      </w:ins>
      <w:ins w:id="540" w:author="Philip Burrows" w:date="2017-04-24T11:18:00Z">
        <w:r w:rsidR="00F316D7">
          <w:rPr>
            <w:rFonts w:ascii="Courier New" w:hAnsi="Courier New" w:cs="Courier New"/>
          </w:rPr>
          <w:t xml:space="preserve">the </w:t>
        </w:r>
      </w:ins>
      <w:r w:rsidRPr="005E5768">
        <w:rPr>
          <w:rFonts w:ascii="Courier New" w:hAnsi="Courier New" w:cs="Courier New"/>
        </w:rPr>
        <w:t>max</w:t>
      </w:r>
      <w:ins w:id="541" w:author="Philip Burrows" w:date="2017-04-24T11:17:00Z">
        <w:r w:rsidR="00F316D7">
          <w:rPr>
            <w:rFonts w:ascii="Courier New" w:hAnsi="Courier New" w:cs="Courier New"/>
          </w:rPr>
          <w:t>imum</w:t>
        </w:r>
      </w:ins>
      <w:del w:id="542" w:author="Philip Burrows" w:date="2017-04-24T11:18:00Z">
        <w:r w:rsidRPr="005E5768" w:rsidDel="00F316D7">
          <w:rPr>
            <w:rFonts w:ascii="Courier New" w:hAnsi="Courier New" w:cs="Courier New"/>
          </w:rPr>
          <w:delText xml:space="preserve"> output</w:delText>
        </w:r>
      </w:del>
      <w:r w:rsidRPr="005E5768">
        <w:rPr>
          <w:rFonts w:ascii="Courier New" w:hAnsi="Courier New" w:cs="Courier New"/>
        </w:rPr>
        <w:t>. For larger signal variations the bandwidth is slew</w:t>
      </w:r>
      <w:ins w:id="543" w:author="Philip Burrows" w:date="2017-04-24T11:18:00Z">
        <w:r w:rsidR="00F316D7">
          <w:rPr>
            <w:rFonts w:ascii="Courier New" w:hAnsi="Courier New" w:cs="Courier New"/>
          </w:rPr>
          <w:t>-</w:t>
        </w:r>
      </w:ins>
      <w:del w:id="544" w:author="Philip Burrows" w:date="2017-04-24T11:18:00Z">
        <w:r w:rsidRPr="005E5768" w:rsidDel="00F316D7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rate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limited</w:t>
      </w:r>
      <w:proofErr w:type="gramEnd"/>
      <w:r w:rsidRPr="005E5768">
        <w:rPr>
          <w:rFonts w:ascii="Courier New" w:hAnsi="Courier New" w:cs="Courier New"/>
        </w:rPr>
        <w:t>.</w:t>
      </w:r>
    </w:p>
    <w:p w:rsidR="005E5768" w:rsidRDefault="005E5768" w:rsidP="005E5768">
      <w:pPr>
        <w:pStyle w:val="PlainText"/>
        <w:rPr>
          <w:ins w:id="545" w:author="Philip Burrows" w:date="2017-04-24T11:18:00Z"/>
          <w:rFonts w:ascii="Courier New" w:hAnsi="Courier New" w:cs="Courier New"/>
        </w:rPr>
      </w:pPr>
    </w:p>
    <w:p w:rsidR="00F316D7" w:rsidRPr="005E5768" w:rsidRDefault="00F316D7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two electromagnetic </w:t>
      </w:r>
      <w:proofErr w:type="spellStart"/>
      <w:r w:rsidRPr="005E5768">
        <w:rPr>
          <w:rFonts w:ascii="Courier New" w:hAnsi="Courier New" w:cs="Courier New"/>
        </w:rPr>
        <w:t>stripline</w:t>
      </w:r>
      <w:proofErr w:type="spellEnd"/>
      <w:r w:rsidRPr="005E5768">
        <w:rPr>
          <w:rFonts w:ascii="Courier New" w:hAnsi="Courier New" w:cs="Courier New"/>
        </w:rPr>
        <w:t xml:space="preserve"> kickers</w:t>
      </w:r>
      <w:ins w:id="546" w:author="Philip Burrows" w:date="2017-04-24T11:19:00Z">
        <w:r w:rsidR="003D39E0">
          <w:rPr>
            <w:rFonts w:ascii="Courier New" w:hAnsi="Courier New" w:cs="Courier New"/>
          </w:rPr>
          <w:t>~</w:t>
        </w:r>
      </w:ins>
      <w:del w:id="547" w:author="Philip Burrows" w:date="2017-04-24T11:19:00Z">
        <w:r w:rsidRPr="005E5768" w:rsidDel="003D39E0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\cite{kickerIPAC11} </w:t>
      </w:r>
      <w:ins w:id="548" w:author="Philip Burrows" w:date="2017-04-24T11:19:00Z">
        <w:r w:rsidR="003D39E0" w:rsidRPr="005E5768">
          <w:rPr>
            <w:rFonts w:ascii="Courier New" w:hAnsi="Courier New" w:cs="Courier New"/>
          </w:rPr>
          <w:t>(Fig</w:t>
        </w:r>
        <w:proofErr w:type="gramStart"/>
        <w:r w:rsidR="003D39E0" w:rsidRPr="005E5768">
          <w:rPr>
            <w:rFonts w:ascii="Courier New" w:hAnsi="Courier New" w:cs="Courier New"/>
          </w:rPr>
          <w:t>.~</w:t>
        </w:r>
        <w:proofErr w:type="gramEnd"/>
        <w:r w:rsidR="003D39E0" w:rsidRPr="005E5768">
          <w:rPr>
            <w:rFonts w:ascii="Courier New" w:hAnsi="Courier New" w:cs="Courier New"/>
          </w:rPr>
          <w:t>\ref{</w:t>
        </w:r>
        <w:proofErr w:type="spellStart"/>
        <w:r w:rsidR="003D39E0" w:rsidRPr="005E5768">
          <w:rPr>
            <w:rFonts w:ascii="Courier New" w:hAnsi="Courier New" w:cs="Courier New"/>
          </w:rPr>
          <w:t>fig:pffLayout</w:t>
        </w:r>
        <w:proofErr w:type="spellEnd"/>
        <w:r w:rsidR="003D39E0" w:rsidRPr="005E5768">
          <w:rPr>
            <w:rFonts w:ascii="Courier New" w:hAnsi="Courier New" w:cs="Courier New"/>
          </w:rPr>
          <w:t>})</w:t>
        </w:r>
        <w:r w:rsidR="003D39E0">
          <w:rPr>
            <w:rFonts w:ascii="Courier New" w:hAnsi="Courier New" w:cs="Courier New"/>
          </w:rPr>
          <w:t xml:space="preserve"> </w:t>
        </w:r>
      </w:ins>
      <w:r w:rsidRPr="005E5768">
        <w:rPr>
          <w:rFonts w:ascii="Courier New" w:hAnsi="Courier New" w:cs="Courier New"/>
        </w:rPr>
        <w:t xml:space="preserve">are based on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DAFNE design \</w:t>
      </w:r>
      <w:proofErr w:type="gramStart"/>
      <w:r w:rsidRPr="005E5768">
        <w:rPr>
          <w:rFonts w:ascii="Courier New" w:hAnsi="Courier New" w:cs="Courier New"/>
        </w:rPr>
        <w:t>cite{</w:t>
      </w:r>
      <w:proofErr w:type="gramEnd"/>
      <w:r w:rsidRPr="005E5768">
        <w:rPr>
          <w:rFonts w:ascii="Courier New" w:hAnsi="Courier New" w:cs="Courier New"/>
        </w:rPr>
        <w:t>dafnePAC09}. Each kicker is approximately 1~m in length</w:t>
      </w:r>
      <w:del w:id="549" w:author="Philip Burrows" w:date="2017-04-24T11:20:00Z">
        <w:r w:rsidRPr="005E5768" w:rsidDel="003D39E0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and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has</w:t>
      </w:r>
      <w:proofErr w:type="gramEnd"/>
      <w:r w:rsidRPr="005E5768">
        <w:rPr>
          <w:rFonts w:ascii="Courier New" w:hAnsi="Courier New" w:cs="Courier New"/>
        </w:rPr>
        <w:t xml:space="preserve"> an internal </w:t>
      </w:r>
      <w:ins w:id="550" w:author="Philip Burrows" w:date="2017-04-24T11:20:00Z">
        <w:r w:rsidR="003D39E0">
          <w:rPr>
            <w:rFonts w:ascii="Courier New" w:hAnsi="Courier New" w:cs="Courier New"/>
          </w:rPr>
          <w:t>aperture</w:t>
        </w:r>
      </w:ins>
      <w:del w:id="551" w:author="Philip Burrows" w:date="2017-04-24T11:20:00Z">
        <w:r w:rsidRPr="005E5768" w:rsidDel="003D39E0">
          <w:rPr>
            <w:rFonts w:ascii="Courier New" w:hAnsi="Courier New" w:cs="Courier New"/>
          </w:rPr>
          <w:delText>diameter</w:delText>
        </w:r>
      </w:del>
      <w:r w:rsidRPr="005E5768">
        <w:rPr>
          <w:rFonts w:ascii="Courier New" w:hAnsi="Courier New" w:cs="Courier New"/>
        </w:rPr>
        <w:t xml:space="preserve"> of 40~mm between the two strips placed along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horizontal</w:t>
      </w:r>
      <w:proofErr w:type="gramEnd"/>
      <w:r w:rsidRPr="005E5768">
        <w:rPr>
          <w:rFonts w:ascii="Courier New" w:hAnsi="Courier New" w:cs="Courier New"/>
        </w:rPr>
        <w:t xml:space="preserve"> walls of the device. The kickers are designed to give a fast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response</w:t>
      </w:r>
      <w:proofErr w:type="gramEnd"/>
      <w:r w:rsidRPr="005E5768">
        <w:rPr>
          <w:rFonts w:ascii="Courier New" w:hAnsi="Courier New" w:cs="Courier New"/>
        </w:rPr>
        <w:t xml:space="preserve"> of a few ns to the input signal, and to give high kick efficiency</w:t>
      </w:r>
      <w:ins w:id="552" w:author="Philip Burrows" w:date="2017-04-24T11:20:00Z">
        <w:r w:rsidR="003D39E0">
          <w:rPr>
            <w:rFonts w:ascii="Courier New" w:hAnsi="Courier New" w:cs="Courier New"/>
          </w:rPr>
          <w:t xml:space="preserve"> WHAT DOES THIS MEAN?</w:t>
        </w:r>
      </w:ins>
      <w:r w:rsidRPr="005E5768">
        <w:rPr>
          <w:rFonts w:ascii="Courier New" w:hAnsi="Courier New" w:cs="Courier New"/>
        </w:rPr>
        <w:t xml:space="preserve">.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strips</w:t>
      </w:r>
      <w:proofErr w:type="gramEnd"/>
      <w:r w:rsidRPr="005E5768">
        <w:rPr>
          <w:rFonts w:ascii="Courier New" w:hAnsi="Courier New" w:cs="Courier New"/>
        </w:rPr>
        <w:t xml:space="preserve"> have tapered ends to reduce beam coupling impedance.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A voltage </w:t>
      </w:r>
      <w:ins w:id="553" w:author="Philip Burrows" w:date="2017-04-24T11:21:00Z">
        <w:r w:rsidR="003D39E0">
          <w:rPr>
            <w:rFonts w:ascii="Courier New" w:hAnsi="Courier New" w:cs="Courier New"/>
          </w:rPr>
          <w:t xml:space="preserve">magnitude </w:t>
        </w:r>
      </w:ins>
      <w:r w:rsidRPr="005E5768">
        <w:rPr>
          <w:rFonts w:ascii="Courier New" w:hAnsi="Courier New" w:cs="Courier New"/>
        </w:rPr>
        <w:t>of 700~V</w:t>
      </w:r>
      <w:del w:id="554" w:author="Philip Burrows" w:date="2017-04-24T11:21:00Z">
        <w:r w:rsidRPr="005E5768" w:rsidDel="003D39E0">
          <w:rPr>
            <w:rFonts w:ascii="Courier New" w:hAnsi="Courier New" w:cs="Courier New"/>
          </w:rPr>
          <w:delText>, the maximum output of the amplifiers,</w:delText>
        </w:r>
      </w:del>
      <w:r w:rsidRPr="005E5768">
        <w:rPr>
          <w:rFonts w:ascii="Courier New" w:hAnsi="Courier New" w:cs="Courier New"/>
        </w:rPr>
        <w:t xml:space="preserve"> applied </w:t>
      </w:r>
      <w:ins w:id="555" w:author="Philip Burrows" w:date="2017-04-24T11:22:00Z">
        <w:r w:rsidR="003D39E0">
          <w:rPr>
            <w:rFonts w:ascii="Courier New" w:hAnsi="Courier New" w:cs="Courier New"/>
          </w:rPr>
          <w:t>between</w:t>
        </w:r>
      </w:ins>
      <w:del w:id="556" w:author="Philip Burrows" w:date="2017-04-24T11:22:00Z">
        <w:r w:rsidRPr="005E5768" w:rsidDel="003D39E0">
          <w:rPr>
            <w:rFonts w:ascii="Courier New" w:hAnsi="Courier New" w:cs="Courier New"/>
          </w:rPr>
          <w:delText>to</w:delText>
        </w:r>
      </w:del>
      <w:r w:rsidRPr="005E5768">
        <w:rPr>
          <w:rFonts w:ascii="Courier New" w:hAnsi="Courier New" w:cs="Courier New"/>
        </w:rPr>
        <w:t xml:space="preserve"> the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557" w:author="Philip Burrows" w:date="2017-04-24T11:23:00Z">
        <w:r w:rsidRPr="005E5768" w:rsidDel="003D39E0">
          <w:rPr>
            <w:rFonts w:ascii="Courier New" w:hAnsi="Courier New" w:cs="Courier New"/>
          </w:rPr>
          <w:delText>downstream end</w:delText>
        </w:r>
      </w:del>
      <w:del w:id="558" w:author="Philip Burrows" w:date="2017-04-24T11:22:00Z">
        <w:r w:rsidRPr="005E5768" w:rsidDel="003D39E0">
          <w:rPr>
            <w:rFonts w:ascii="Courier New" w:hAnsi="Courier New" w:cs="Courier New"/>
          </w:rPr>
          <w:delText>s</w:delText>
        </w:r>
      </w:del>
      <w:del w:id="559" w:author="Philip Burrows" w:date="2017-04-24T11:23:00Z">
        <w:r w:rsidRPr="005E5768" w:rsidDel="003D39E0">
          <w:rPr>
            <w:rFonts w:ascii="Courier New" w:hAnsi="Courier New" w:cs="Courier New"/>
          </w:rPr>
          <w:delText xml:space="preserve"> of the</w:delText>
        </w:r>
      </w:del>
      <w:del w:id="560" w:author="Philip Burrows" w:date="2017-04-24T11:22:00Z">
        <w:r w:rsidRPr="005E5768" w:rsidDel="003D39E0">
          <w:rPr>
            <w:rFonts w:ascii="Courier New" w:hAnsi="Courier New" w:cs="Courier New"/>
          </w:rPr>
          <w:delText xml:space="preserve"> kicker</w:delText>
        </w:r>
      </w:del>
      <w:r w:rsidRPr="005E5768">
        <w:rPr>
          <w:rFonts w:ascii="Courier New" w:hAnsi="Courier New" w:cs="Courier New"/>
        </w:rPr>
        <w:t xml:space="preserve"> </w:t>
      </w:r>
      <w:proofErr w:type="gramStart"/>
      <w:r w:rsidRPr="005E5768">
        <w:rPr>
          <w:rFonts w:ascii="Courier New" w:hAnsi="Courier New" w:cs="Courier New"/>
        </w:rPr>
        <w:t>strips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561" w:author="Philip Burrows" w:date="2017-04-24T11:23:00Z">
        <w:r w:rsidR="003D39E0">
          <w:rPr>
            <w:rFonts w:ascii="Courier New" w:hAnsi="Courier New" w:cs="Courier New"/>
          </w:rPr>
          <w:t xml:space="preserve">at the </w:t>
        </w:r>
        <w:r w:rsidR="003D39E0" w:rsidRPr="005E5768">
          <w:rPr>
            <w:rFonts w:ascii="Courier New" w:hAnsi="Courier New" w:cs="Courier New"/>
          </w:rPr>
          <w:t xml:space="preserve">downstream end </w:t>
        </w:r>
      </w:ins>
      <w:r w:rsidRPr="005E5768">
        <w:rPr>
          <w:rFonts w:ascii="Courier New" w:hAnsi="Courier New" w:cs="Courier New"/>
        </w:rPr>
        <w:t xml:space="preserve">yields a horizontal deflection of </w:t>
      </w:r>
    </w:p>
    <w:p w:rsidR="005E5768" w:rsidRPr="005E5768" w:rsidRDefault="003D39E0" w:rsidP="005E5768">
      <w:pPr>
        <w:pStyle w:val="PlainText"/>
        <w:rPr>
          <w:rFonts w:ascii="Courier New" w:hAnsi="Courier New" w:cs="Courier New"/>
        </w:rPr>
      </w:pPr>
      <w:ins w:id="562" w:author="Philip Burrows" w:date="2017-04-24T11:22:00Z">
        <w:r>
          <w:rPr>
            <w:rFonts w:ascii="Courier New" w:hAnsi="Courier New" w:cs="Courier New"/>
          </w:rPr>
          <w:t>560</w:t>
        </w:r>
      </w:ins>
      <w:del w:id="563" w:author="Philip Burrows" w:date="2017-04-24T11:22:00Z">
        <w:r w:rsidR="005E5768" w:rsidRPr="005E5768" w:rsidDel="003D39E0">
          <w:rPr>
            <w:rFonts w:ascii="Courier New" w:hAnsi="Courier New" w:cs="Courier New"/>
          </w:rPr>
          <w:delText>0.56</w:delText>
        </w:r>
      </w:del>
      <w:r w:rsidR="005E5768" w:rsidRPr="005E5768">
        <w:rPr>
          <w:rFonts w:ascii="Courier New" w:hAnsi="Courier New" w:cs="Courier New"/>
        </w:rPr>
        <w:t>~</w:t>
      </w:r>
      <w:ins w:id="564" w:author="Philip Burrows" w:date="2017-04-24T11:24:00Z">
        <w:r>
          <w:rPr>
            <w:rFonts w:ascii="Courier New" w:hAnsi="Courier New" w:cs="Courier New"/>
          </w:rPr>
          <w:t>$\</w:t>
        </w:r>
        <w:proofErr w:type="spellStart"/>
        <w:r>
          <w:rPr>
            <w:rFonts w:ascii="Courier New" w:hAnsi="Courier New" w:cs="Courier New"/>
          </w:rPr>
          <w:t>mu$</w:t>
        </w:r>
      </w:ins>
      <w:del w:id="565" w:author="Philip Burrows" w:date="2017-04-24T11:24:00Z">
        <w:r w:rsidR="005E5768" w:rsidRPr="005E5768" w:rsidDel="003D39E0">
          <w:rPr>
            <w:rFonts w:ascii="Courier New" w:hAnsi="Courier New" w:cs="Courier New"/>
          </w:rPr>
          <w:delText>m</w:delText>
        </w:r>
      </w:del>
      <w:r w:rsidR="005E5768" w:rsidRPr="005E5768">
        <w:rPr>
          <w:rFonts w:ascii="Courier New" w:hAnsi="Courier New" w:cs="Courier New"/>
        </w:rPr>
        <w:t>rad</w:t>
      </w:r>
      <w:proofErr w:type="spellEnd"/>
      <w:r w:rsidR="005E5768" w:rsidRPr="005E5768">
        <w:rPr>
          <w:rFonts w:ascii="Courier New" w:hAnsi="Courier New" w:cs="Courier New"/>
        </w:rPr>
        <w:t xml:space="preserve"> </w:t>
      </w:r>
      <w:ins w:id="566" w:author="Philip Burrows" w:date="2017-04-24T11:24:00Z">
        <w:r>
          <w:rPr>
            <w:rFonts w:ascii="Courier New" w:hAnsi="Courier New" w:cs="Courier New"/>
          </w:rPr>
          <w:t>to</w:t>
        </w:r>
      </w:ins>
      <w:del w:id="567" w:author="Philip Burrows" w:date="2017-04-24T11:24:00Z">
        <w:r w:rsidR="005E5768" w:rsidRPr="005E5768" w:rsidDel="003D39E0">
          <w:rPr>
            <w:rFonts w:ascii="Courier New" w:hAnsi="Courier New" w:cs="Courier New"/>
          </w:rPr>
          <w:delText>for</w:delText>
        </w:r>
      </w:del>
      <w:r w:rsidR="005E5768" w:rsidRPr="005E5768">
        <w:rPr>
          <w:rFonts w:ascii="Courier New" w:hAnsi="Courier New" w:cs="Courier New"/>
        </w:rPr>
        <w:t xml:space="preserve"> the 135~MeV CTF3 beam.</w:t>
      </w:r>
    </w:p>
    <w:p w:rsidR="005E5768" w:rsidRDefault="005E5768" w:rsidP="005E5768">
      <w:pPr>
        <w:pStyle w:val="PlainText"/>
        <w:rPr>
          <w:ins w:id="568" w:author="Philip Burrows" w:date="2017-04-24T11:24:00Z"/>
          <w:rFonts w:ascii="Courier New" w:hAnsi="Courier New" w:cs="Courier New"/>
        </w:rPr>
      </w:pPr>
    </w:p>
    <w:p w:rsidR="003D39E0" w:rsidRPr="005E5768" w:rsidRDefault="003D39E0" w:rsidP="005E5768">
      <w:pPr>
        <w:pStyle w:val="PlainText"/>
        <w:rPr>
          <w:rFonts w:ascii="Courier New" w:hAnsi="Courier New" w:cs="Courier New"/>
        </w:rPr>
      </w:pPr>
    </w:p>
    <w:p w:rsidR="003D39E0" w:rsidRPr="005E5768" w:rsidDel="00932AF7" w:rsidRDefault="003D39E0" w:rsidP="003D39E0">
      <w:pPr>
        <w:pStyle w:val="PlainText"/>
        <w:rPr>
          <w:del w:id="569" w:author="Philip Burrows" w:date="2017-04-24T11:33:00Z"/>
          <w:moveTo w:id="570" w:author="Philip Burrows" w:date="2017-04-24T11:25:00Z"/>
          <w:rFonts w:ascii="Courier New" w:hAnsi="Courier New" w:cs="Courier New"/>
        </w:rPr>
      </w:pPr>
      <w:moveToRangeStart w:id="571" w:author="Philip Burrows" w:date="2017-04-24T11:25:00Z" w:name="move480796455"/>
      <w:moveTo w:id="572" w:author="Philip Burrows" w:date="2017-04-24T11:25:00Z">
        <w:del w:id="573" w:author="Philip Burrows" w:date="2017-04-24T11:25:00Z">
          <w:r w:rsidRPr="005E5768" w:rsidDel="003D39E0">
            <w:rPr>
              <w:rFonts w:ascii="Courier New" w:hAnsi="Courier New" w:cs="Courier New"/>
            </w:rPr>
            <w:delText>T</w:delText>
          </w:r>
        </w:del>
        <w:del w:id="574" w:author="Philip Burrows" w:date="2017-04-24T11:33:00Z">
          <w:r w:rsidRPr="005E5768" w:rsidDel="00932AF7">
            <w:rPr>
              <w:rFonts w:ascii="Courier New" w:hAnsi="Courier New" w:cs="Courier New"/>
            </w:rPr>
            <w:delText xml:space="preserve">he </w:delText>
          </w:r>
        </w:del>
      </w:moveTo>
    </w:p>
    <w:p w:rsidR="005E5768" w:rsidRPr="005E5768" w:rsidDel="00932AF7" w:rsidRDefault="003D39E0" w:rsidP="003D39E0">
      <w:pPr>
        <w:pStyle w:val="PlainText"/>
        <w:rPr>
          <w:del w:id="575" w:author="Philip Burrows" w:date="2017-04-24T11:33:00Z"/>
          <w:moveFrom w:id="576" w:author="Philip Burrows" w:date="2017-04-24T11:25:00Z"/>
          <w:rFonts w:ascii="Courier New" w:hAnsi="Courier New" w:cs="Courier New"/>
        </w:rPr>
      </w:pPr>
      <w:moveTo w:id="577" w:author="Philip Burrows" w:date="2017-04-24T11:25:00Z">
        <w:del w:id="578" w:author="Philip Burrows" w:date="2017-04-24T11:26:00Z">
          <w:r w:rsidRPr="005E5768" w:rsidDel="003D39E0">
            <w:rPr>
              <w:rFonts w:ascii="Courier New" w:hAnsi="Courier New" w:cs="Courier New"/>
            </w:rPr>
            <w:delText>processed</w:delText>
          </w:r>
        </w:del>
        <w:del w:id="579" w:author="Philip Burrows" w:date="2017-04-24T11:33:00Z">
          <w:r w:rsidRPr="005E5768" w:rsidDel="00932AF7">
            <w:rPr>
              <w:rFonts w:ascii="Courier New" w:hAnsi="Courier New" w:cs="Courier New"/>
            </w:rPr>
            <w:delText xml:space="preserve"> phase </w:delText>
          </w:r>
        </w:del>
        <w:del w:id="580" w:author="Philip Burrows" w:date="2017-04-24T11:26:00Z">
          <w:r w:rsidRPr="005E5768" w:rsidDel="003D39E0">
            <w:rPr>
              <w:rFonts w:ascii="Courier New" w:hAnsi="Courier New" w:cs="Courier New"/>
            </w:rPr>
            <w:delText>mo</w:delText>
          </w:r>
        </w:del>
        <w:del w:id="581" w:author="Philip Burrows" w:date="2017-04-24T11:25:00Z">
          <w:r w:rsidRPr="005E5768" w:rsidDel="003D39E0">
            <w:rPr>
              <w:rFonts w:ascii="Courier New" w:hAnsi="Courier New" w:cs="Courier New"/>
            </w:rPr>
            <w:delText>nitor</w:delText>
          </w:r>
        </w:del>
      </w:moveTo>
      <w:moveToRangeEnd w:id="571"/>
      <w:del w:id="582" w:author="Philip Burrows" w:date="2017-04-24T11:26:00Z">
        <w:r w:rsidR="005E5768" w:rsidRPr="005E5768" w:rsidDel="003D39E0">
          <w:rPr>
            <w:rFonts w:ascii="Courier New" w:hAnsi="Courier New" w:cs="Courier New"/>
          </w:rPr>
          <w:delText>T</w:delText>
        </w:r>
      </w:del>
      <w:del w:id="583" w:author="Philip Burrows" w:date="2017-04-24T11:33:00Z">
        <w:r w:rsidR="005E5768" w:rsidRPr="005E5768" w:rsidDel="00932AF7">
          <w:rPr>
            <w:rFonts w:ascii="Courier New" w:hAnsi="Courier New" w:cs="Courier New"/>
          </w:rPr>
          <w:delText>he feedforward controller (F</w:delText>
        </w:r>
      </w:del>
      <w:del w:id="584" w:author="Philip Burrows" w:date="2017-04-24T11:24:00Z">
        <w:r w:rsidR="005E5768" w:rsidRPr="005E5768" w:rsidDel="003D39E0">
          <w:rPr>
            <w:rFonts w:ascii="Courier New" w:hAnsi="Courier New" w:cs="Courier New"/>
          </w:rPr>
          <w:delText>ONT5a</w:delText>
        </w:r>
      </w:del>
      <w:del w:id="585" w:author="Philip Burrows" w:date="2017-04-24T11:33:00Z">
        <w:r w:rsidR="005E5768" w:rsidRPr="005E5768" w:rsidDel="00932AF7">
          <w:rPr>
            <w:rFonts w:ascii="Courier New" w:hAnsi="Courier New" w:cs="Courier New"/>
          </w:rPr>
          <w:delText xml:space="preserve"> board</w:delText>
        </w:r>
      </w:del>
      <w:del w:id="586" w:author="Philip Burrows" w:date="2017-04-24T11:24:00Z">
        <w:r w:rsidR="005E5768" w:rsidRPr="005E5768" w:rsidDel="003D39E0">
          <w:rPr>
            <w:rFonts w:ascii="Courier New" w:hAnsi="Courier New" w:cs="Courier New"/>
          </w:rPr>
          <w:delText xml:space="preserve">) </w:delText>
        </w:r>
      </w:del>
      <w:del w:id="587" w:author="Philip Burrows" w:date="2017-04-24T11:33:00Z">
        <w:r w:rsidR="005E5768" w:rsidRPr="005E5768" w:rsidDel="00932AF7">
          <w:rPr>
            <w:rFonts w:ascii="Courier New" w:hAnsi="Courier New" w:cs="Courier New"/>
          </w:rPr>
          <w:delText xml:space="preserve">\cite{RobertsThesis} </w:delText>
        </w:r>
      </w:del>
      <w:del w:id="588" w:author="Philip Burrows" w:date="2017-04-24T11:26:00Z">
        <w:r w:rsidR="005E5768" w:rsidRPr="005E5768" w:rsidDel="003D39E0">
          <w:rPr>
            <w:rFonts w:ascii="Courier New" w:hAnsi="Courier New" w:cs="Courier New"/>
          </w:rPr>
          <w:delText xml:space="preserve">digitises </w:delText>
        </w:r>
      </w:del>
      <w:moveFromRangeStart w:id="589" w:author="Philip Burrows" w:date="2017-04-24T11:25:00Z" w:name="move480796455"/>
      <w:moveFrom w:id="590" w:author="Philip Burrows" w:date="2017-04-24T11:25:00Z">
        <w:del w:id="591" w:author="Philip Burrows" w:date="2017-04-24T11:33:00Z">
          <w:r w:rsidR="005E5768" w:rsidRPr="005E5768" w:rsidDel="00932AF7">
            <w:rPr>
              <w:rFonts w:ascii="Courier New" w:hAnsi="Courier New" w:cs="Courier New"/>
            </w:rPr>
            <w:delText xml:space="preserve">the </w:delText>
          </w:r>
        </w:del>
      </w:moveFrom>
    </w:p>
    <w:p w:rsidR="005E5768" w:rsidRPr="005E5768" w:rsidDel="00932AF7" w:rsidRDefault="005E5768" w:rsidP="003D39E0">
      <w:pPr>
        <w:pStyle w:val="PlainText"/>
        <w:rPr>
          <w:del w:id="592" w:author="Philip Burrows" w:date="2017-04-24T11:33:00Z"/>
          <w:rFonts w:ascii="Courier New" w:hAnsi="Courier New" w:cs="Courier New"/>
        </w:rPr>
      </w:pPr>
      <w:moveFrom w:id="593" w:author="Philip Burrows" w:date="2017-04-24T11:25:00Z">
        <w:del w:id="594" w:author="Philip Burrows" w:date="2017-04-24T11:33:00Z">
          <w:r w:rsidRPr="005E5768" w:rsidDel="00932AF7">
            <w:rPr>
              <w:rFonts w:ascii="Courier New" w:hAnsi="Courier New" w:cs="Courier New"/>
            </w:rPr>
            <w:delText xml:space="preserve">processed phase monitor </w:delText>
          </w:r>
        </w:del>
      </w:moveFrom>
      <w:moveFromRangeEnd w:id="589"/>
    </w:p>
    <w:p w:rsidR="005E5768" w:rsidRPr="005E5768" w:rsidDel="00225D62" w:rsidRDefault="005E5768" w:rsidP="005E5768">
      <w:pPr>
        <w:pStyle w:val="PlainText"/>
        <w:rPr>
          <w:del w:id="595" w:author="Philip Burrows" w:date="2017-04-24T11:28:00Z"/>
          <w:rFonts w:ascii="Courier New" w:hAnsi="Courier New" w:cs="Courier New"/>
        </w:rPr>
      </w:pPr>
      <w:del w:id="596" w:author="Philip Burrows" w:date="2017-04-24T11:27:00Z">
        <w:r w:rsidRPr="005E5768" w:rsidDel="003D39E0">
          <w:rPr>
            <w:rFonts w:ascii="Courier New" w:hAnsi="Courier New" w:cs="Courier New"/>
          </w:rPr>
          <w:delText xml:space="preserve">signals and then </w:delText>
        </w:r>
      </w:del>
      <w:del w:id="597" w:author="Philip Burrows" w:date="2017-04-24T11:33:00Z">
        <w:r w:rsidRPr="005E5768" w:rsidDel="00932AF7">
          <w:rPr>
            <w:rFonts w:ascii="Courier New" w:hAnsi="Courier New" w:cs="Courier New"/>
          </w:rPr>
          <w:delText>calculate</w:delText>
        </w:r>
      </w:del>
      <w:del w:id="598" w:author="Philip Burrows" w:date="2017-04-24T11:27:00Z">
        <w:r w:rsidRPr="005E5768" w:rsidDel="003D39E0">
          <w:rPr>
            <w:rFonts w:ascii="Courier New" w:hAnsi="Courier New" w:cs="Courier New"/>
          </w:rPr>
          <w:delText>s</w:delText>
        </w:r>
      </w:del>
      <w:del w:id="599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 and output</w:delText>
        </w:r>
      </w:del>
      <w:del w:id="600" w:author="Philip Burrows" w:date="2017-04-24T11:27:00Z">
        <w:r w:rsidRPr="005E5768" w:rsidDel="003D39E0">
          <w:rPr>
            <w:rFonts w:ascii="Courier New" w:hAnsi="Courier New" w:cs="Courier New"/>
          </w:rPr>
          <w:delText>s</w:delText>
        </w:r>
      </w:del>
      <w:del w:id="601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 the appropriate amplifier </w:delText>
        </w:r>
      </w:del>
      <w:del w:id="602" w:author="Philip Burrows" w:date="2017-04-24T11:28:00Z">
        <w:r w:rsidRPr="005E5768" w:rsidDel="00225D62">
          <w:rPr>
            <w:rFonts w:ascii="Courier New" w:hAnsi="Courier New" w:cs="Courier New"/>
          </w:rPr>
          <w:delText xml:space="preserve">input </w:delText>
        </w:r>
      </w:del>
    </w:p>
    <w:p w:rsidR="005E5768" w:rsidRPr="005E5768" w:rsidDel="00932AF7" w:rsidRDefault="005E5768" w:rsidP="005E5768">
      <w:pPr>
        <w:pStyle w:val="PlainText"/>
        <w:rPr>
          <w:del w:id="603" w:author="Philip Burrows" w:date="2017-04-24T11:33:00Z"/>
          <w:rFonts w:ascii="Courier New" w:hAnsi="Courier New" w:cs="Courier New"/>
        </w:rPr>
      </w:pPr>
      <w:del w:id="604" w:author="Philip Burrows" w:date="2017-04-24T11:28:00Z">
        <w:r w:rsidRPr="005E5768" w:rsidDel="00225D62">
          <w:rPr>
            <w:rFonts w:ascii="Courier New" w:hAnsi="Courier New" w:cs="Courier New"/>
          </w:rPr>
          <w:delText>voltage</w:delText>
        </w:r>
      </w:del>
      <w:del w:id="605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. The </w:delText>
        </w:r>
      </w:del>
      <w:del w:id="606" w:author="Philip Burrows" w:date="2017-04-24T11:28:00Z">
        <w:r w:rsidRPr="005E5768" w:rsidDel="00225D62">
          <w:rPr>
            <w:rFonts w:ascii="Courier New" w:hAnsi="Courier New" w:cs="Courier New"/>
          </w:rPr>
          <w:delText>FONT5a board also</w:delText>
        </w:r>
      </w:del>
      <w:del w:id="607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 control</w:delText>
        </w:r>
      </w:del>
      <w:del w:id="608" w:author="Philip Burrows" w:date="2017-04-24T11:29:00Z">
        <w:r w:rsidRPr="005E5768" w:rsidDel="00225D62">
          <w:rPr>
            <w:rFonts w:ascii="Courier New" w:hAnsi="Courier New" w:cs="Courier New"/>
          </w:rPr>
          <w:delText>s</w:delText>
        </w:r>
      </w:del>
      <w:del w:id="609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 the correction</w:delText>
        </w:r>
      </w:del>
      <w:del w:id="610" w:author="Philip Burrows" w:date="2017-04-24T11:29:00Z">
        <w:r w:rsidRPr="005E5768" w:rsidDel="00225D62">
          <w:rPr>
            <w:rFonts w:ascii="Courier New" w:hAnsi="Courier New" w:cs="Courier New"/>
          </w:rPr>
          <w:delText xml:space="preserve"> timing</w:delText>
        </w:r>
      </w:del>
      <w:del w:id="611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. It consists of a </w:delText>
        </w:r>
      </w:del>
    </w:p>
    <w:p w:rsidR="005E5768" w:rsidRPr="005E5768" w:rsidDel="00932AF7" w:rsidRDefault="005E5768" w:rsidP="005E5768">
      <w:pPr>
        <w:pStyle w:val="PlainText"/>
        <w:rPr>
          <w:del w:id="612" w:author="Philip Burrows" w:date="2017-04-24T11:33:00Z"/>
          <w:rFonts w:ascii="Courier New" w:hAnsi="Courier New" w:cs="Courier New"/>
        </w:rPr>
      </w:pPr>
      <w:del w:id="613" w:author="Philip Burrows" w:date="2017-04-24T11:29:00Z">
        <w:r w:rsidRPr="005E5768" w:rsidDel="00225D62">
          <w:rPr>
            <w:rFonts w:ascii="Courier New" w:hAnsi="Courier New" w:cs="Courier New"/>
          </w:rPr>
          <w:delText>Virtex-5</w:delText>
        </w:r>
      </w:del>
      <w:del w:id="614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 </w:delText>
        </w:r>
      </w:del>
      <w:del w:id="615" w:author="Philip Burrows" w:date="2017-04-24T11:31:00Z">
        <w:r w:rsidRPr="005E5768" w:rsidDel="00225D62">
          <w:rPr>
            <w:rFonts w:ascii="Courier New" w:hAnsi="Courier New" w:cs="Courier New"/>
          </w:rPr>
          <w:delText xml:space="preserve">field programmable gate array (FPGA), </w:delText>
        </w:r>
      </w:del>
      <w:del w:id="616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nine 14-bit analogue to digital </w:delText>
        </w:r>
      </w:del>
    </w:p>
    <w:p w:rsidR="005E5768" w:rsidRPr="005E5768" w:rsidDel="00932AF7" w:rsidRDefault="005E5768" w:rsidP="005E5768">
      <w:pPr>
        <w:pStyle w:val="PlainText"/>
        <w:rPr>
          <w:del w:id="617" w:author="Philip Burrows" w:date="2017-04-24T11:33:00Z"/>
          <w:rFonts w:ascii="Courier New" w:hAnsi="Courier New" w:cs="Courier New"/>
        </w:rPr>
      </w:pPr>
      <w:del w:id="618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converters (ADCs) clocked at 357~MHz, and four digital to analogue converters </w:delText>
        </w:r>
      </w:del>
    </w:p>
    <w:p w:rsidR="00932AF7" w:rsidRDefault="005E5768" w:rsidP="005E5768">
      <w:pPr>
        <w:pStyle w:val="PlainText"/>
        <w:rPr>
          <w:ins w:id="619" w:author="Philip Burrows" w:date="2017-04-24T11:33:00Z"/>
          <w:rFonts w:ascii="Courier New" w:hAnsi="Courier New" w:cs="Courier New"/>
        </w:rPr>
      </w:pPr>
      <w:del w:id="620" w:author="Philip Burrows" w:date="2017-04-24T11:33:00Z">
        <w:r w:rsidRPr="005E5768" w:rsidDel="00932AF7">
          <w:rPr>
            <w:rFonts w:ascii="Courier New" w:hAnsi="Courier New" w:cs="Courier New"/>
          </w:rPr>
          <w:delText xml:space="preserve">(DACs).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</w:t>
      </w:r>
      <w:ins w:id="621" w:author="Philip Burrows" w:date="2017-04-24T11:36:00Z">
        <w:r w:rsidR="007E6E8E">
          <w:rPr>
            <w:rFonts w:ascii="Courier New" w:hAnsi="Courier New" w:cs="Courier New"/>
          </w:rPr>
          <w:t xml:space="preserve">measured </w:t>
        </w:r>
      </w:ins>
      <w:ins w:id="622" w:author="Philip Burrows" w:date="2017-04-24T11:34:00Z">
        <w:r w:rsidR="007E6E8E">
          <w:rPr>
            <w:rFonts w:ascii="Courier New" w:hAnsi="Courier New" w:cs="Courier New"/>
          </w:rPr>
          <w:t>total latency of the phase monitor signal processing, the FC</w:t>
        </w:r>
      </w:ins>
      <w:ins w:id="623" w:author="Philip Burrows" w:date="2017-04-24T11:35:00Z">
        <w:r w:rsidR="007E6E8E">
          <w:rPr>
            <w:rFonts w:ascii="Courier New" w:hAnsi="Courier New" w:cs="Courier New"/>
          </w:rPr>
          <w:t xml:space="preserve"> calculation, and amplifier response was</w:t>
        </w:r>
      </w:ins>
      <w:ins w:id="624" w:author="Philip Burrows" w:date="2017-04-24T11:34:00Z">
        <w:r w:rsidR="007E6E8E">
          <w:rPr>
            <w:rFonts w:ascii="Courier New" w:hAnsi="Courier New" w:cs="Courier New"/>
          </w:rPr>
          <w:t xml:space="preserve"> </w:t>
        </w:r>
      </w:ins>
      <w:del w:id="625" w:author="Philip Burrows" w:date="2017-04-24T11:36:00Z">
        <w:r w:rsidRPr="005E5768" w:rsidDel="007E6E8E">
          <w:rPr>
            <w:rFonts w:ascii="Courier New" w:hAnsi="Courier New" w:cs="Courier New"/>
          </w:rPr>
          <w:delText xml:space="preserve">combined hardware </w:delText>
        </w:r>
      </w:del>
      <w:del w:id="626" w:author="Philip Burrows" w:date="2017-04-24T11:31:00Z">
        <w:r w:rsidRPr="005E5768" w:rsidDel="00225D62">
          <w:rPr>
            <w:rFonts w:ascii="Courier New" w:hAnsi="Courier New" w:cs="Courier New"/>
          </w:rPr>
          <w:delText xml:space="preserve">and firmware </w:delText>
        </w:r>
      </w:del>
      <w:del w:id="627" w:author="Philip Burrows" w:date="2017-04-24T11:36:00Z">
        <w:r w:rsidRPr="005E5768" w:rsidDel="007E6E8E">
          <w:rPr>
            <w:rFonts w:ascii="Courier New" w:hAnsi="Courier New" w:cs="Courier New"/>
          </w:rPr>
          <w:delText xml:space="preserve">latency for the PFF system is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approximately</w:t>
      </w:r>
      <w:proofErr w:type="gramEnd"/>
      <w:r w:rsidRPr="005E5768">
        <w:rPr>
          <w:rFonts w:ascii="Courier New" w:hAnsi="Courier New" w:cs="Courier New"/>
        </w:rPr>
        <w:t xml:space="preserve"> 100~ns. The</w:t>
      </w:r>
      <w:ins w:id="628" w:author="Philip Burrows" w:date="2017-04-24T11:31:00Z">
        <w:r w:rsidR="00225D62">
          <w:rPr>
            <w:rFonts w:ascii="Courier New" w:hAnsi="Courier New" w:cs="Courier New"/>
          </w:rPr>
          <w:t>refore the</w:t>
        </w:r>
      </w:ins>
      <w:r w:rsidRPr="005E5768">
        <w:rPr>
          <w:rFonts w:ascii="Courier New" w:hAnsi="Courier New" w:cs="Courier New"/>
        </w:rPr>
        <w:t xml:space="preserve"> output from the </w:t>
      </w:r>
      <w:ins w:id="629" w:author="Philip Burrows" w:date="2017-04-24T11:31:00Z">
        <w:r w:rsidR="00225D62">
          <w:rPr>
            <w:rFonts w:ascii="Courier New" w:hAnsi="Courier New" w:cs="Courier New"/>
          </w:rPr>
          <w:t>FC</w:t>
        </w:r>
      </w:ins>
      <w:del w:id="630" w:author="Philip Burrows" w:date="2017-04-24T11:31:00Z">
        <w:r w:rsidRPr="005E5768" w:rsidDel="00225D62">
          <w:rPr>
            <w:rFonts w:ascii="Courier New" w:hAnsi="Courier New" w:cs="Courier New"/>
          </w:rPr>
          <w:delText>FONT5a board</w:delText>
        </w:r>
      </w:del>
      <w:r w:rsidRPr="005E5768">
        <w:rPr>
          <w:rFonts w:ascii="Courier New" w:hAnsi="Courier New" w:cs="Courier New"/>
        </w:rPr>
        <w:t xml:space="preserve"> </w:t>
      </w:r>
      <w:proofErr w:type="gramStart"/>
      <w:ins w:id="631" w:author="Philip Burrows" w:date="2017-04-24T11:36:00Z">
        <w:r w:rsidR="007E6E8E">
          <w:rPr>
            <w:rFonts w:ascii="Courier New" w:hAnsi="Courier New" w:cs="Courier New"/>
          </w:rPr>
          <w:t>wa</w:t>
        </w:r>
      </w:ins>
      <w:proofErr w:type="gramEnd"/>
      <w:del w:id="632" w:author="Philip Burrows" w:date="2017-04-24T11:36:00Z">
        <w:r w:rsidRPr="005E5768" w:rsidDel="007E6E8E">
          <w:rPr>
            <w:rFonts w:ascii="Courier New" w:hAnsi="Courier New" w:cs="Courier New"/>
          </w:rPr>
          <w:delText>i</w:delText>
        </w:r>
      </w:del>
      <w:r w:rsidRPr="005E5768">
        <w:rPr>
          <w:rFonts w:ascii="Courier New" w:hAnsi="Courier New" w:cs="Courier New"/>
        </w:rPr>
        <w:t xml:space="preserve">s delayed by an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additional</w:t>
      </w:r>
      <w:proofErr w:type="gramEnd"/>
      <w:r w:rsidRPr="005E5768">
        <w:rPr>
          <w:rFonts w:ascii="Courier New" w:hAnsi="Courier New" w:cs="Courier New"/>
        </w:rPr>
        <w:t xml:space="preserve"> 30~ns to synchronise the correction at the kicker with the beam </w:t>
      </w:r>
      <w:ins w:id="633" w:author="Philip Burrows" w:date="2017-04-24T11:32:00Z">
        <w:r w:rsidR="00225D62">
          <w:rPr>
            <w:rFonts w:ascii="Courier New" w:hAnsi="Courier New" w:cs="Courier New"/>
          </w:rPr>
          <w:t>arrival</w:t>
        </w:r>
      </w:ins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gramStart"/>
      <w:r w:rsidRPr="005E5768">
        <w:rPr>
          <w:rFonts w:ascii="Courier New" w:hAnsi="Courier New" w:cs="Courier New"/>
        </w:rPr>
        <w:t>cite{</w:t>
      </w:r>
      <w:proofErr w:type="spellStart"/>
      <w:proofErr w:type="gramEnd"/>
      <w:r w:rsidRPr="005E5768">
        <w:rPr>
          <w:rFonts w:ascii="Courier New" w:hAnsi="Courier New" w:cs="Courier New"/>
        </w:rPr>
        <w:t>RobertsThesis</w:t>
      </w:r>
      <w:proofErr w:type="spellEnd"/>
      <w:r w:rsidRPr="005E5768">
        <w:rPr>
          <w:rFonts w:ascii="Courier New" w:hAnsi="Courier New" w:cs="Courier New"/>
        </w:rPr>
        <w:t>}.</w:t>
      </w:r>
    </w:p>
    <w:p w:rsidR="005E5768" w:rsidRDefault="005E5768" w:rsidP="005E5768">
      <w:pPr>
        <w:pStyle w:val="PlainText"/>
        <w:rPr>
          <w:ins w:id="634" w:author="Philip Burrows" w:date="2017-04-24T11:32:00Z"/>
          <w:rFonts w:ascii="Courier New" w:hAnsi="Courier New" w:cs="Courier New"/>
        </w:rPr>
      </w:pPr>
    </w:p>
    <w:p w:rsidR="00225D62" w:rsidRPr="005E5768" w:rsidRDefault="00225D62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</w:t>
      </w:r>
      <w:proofErr w:type="spellStart"/>
      <w:r w:rsidRPr="005E5768">
        <w:rPr>
          <w:rFonts w:ascii="Courier New" w:hAnsi="Courier New" w:cs="Courier New"/>
        </w:rPr>
        <w:t>includegraphics</w:t>
      </w:r>
      <w:proofErr w:type="spellEnd"/>
      <w:r w:rsidRPr="005E5768">
        <w:rPr>
          <w:rFonts w:ascii="Courier New" w:hAnsi="Courier New" w:cs="Courier New"/>
        </w:rPr>
        <w:t>[width=\</w:t>
      </w:r>
      <w:proofErr w:type="spellStart"/>
      <w:r w:rsidRPr="005E5768">
        <w:rPr>
          <w:rFonts w:ascii="Courier New" w:hAnsi="Courier New" w:cs="Courier New"/>
        </w:rPr>
        <w:t>columnwidth</w:t>
      </w:r>
      <w:proofErr w:type="spellEnd"/>
      <w:r w:rsidRPr="005E5768">
        <w:rPr>
          <w:rFonts w:ascii="Courier New" w:hAnsi="Courier New" w:cs="Courier New"/>
        </w:rPr>
        <w:t>]{figs/</w:t>
      </w:r>
      <w:proofErr w:type="spellStart"/>
      <w:r w:rsidRPr="005E5768">
        <w:rPr>
          <w:rFonts w:ascii="Courier New" w:hAnsi="Courier New" w:cs="Courier New"/>
        </w:rPr>
        <w:t>corrRange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\caption{\label{</w:t>
      </w:r>
      <w:proofErr w:type="spellStart"/>
      <w:r w:rsidRPr="005E5768">
        <w:rPr>
          <w:rFonts w:ascii="Courier New" w:hAnsi="Courier New" w:cs="Courier New"/>
        </w:rPr>
        <w:t>fig:corrRange</w:t>
      </w:r>
      <w:proofErr w:type="spellEnd"/>
      <w:r w:rsidRPr="005E5768">
        <w:rPr>
          <w:rFonts w:ascii="Courier New" w:hAnsi="Courier New" w:cs="Courier New"/>
        </w:rPr>
        <w:t>}</w:t>
      </w:r>
      <w:ins w:id="635" w:author="Philip Burrows" w:date="2017-04-24T11:44:00Z">
        <w:r w:rsidR="00FD18F2">
          <w:rPr>
            <w:rFonts w:ascii="Courier New" w:hAnsi="Courier New" w:cs="Courier New"/>
          </w:rPr>
          <w:t>Measured d</w:t>
        </w:r>
      </w:ins>
      <w:del w:id="636" w:author="Philip Burrows" w:date="2017-04-24T11:44:00Z">
        <w:r w:rsidRPr="005E5768" w:rsidDel="00FD18F2">
          <w:rPr>
            <w:rFonts w:ascii="Courier New" w:hAnsi="Courier New" w:cs="Courier New"/>
          </w:rPr>
          <w:delText>D</w:delText>
        </w:r>
      </w:del>
      <w:r w:rsidRPr="005E5768">
        <w:rPr>
          <w:rFonts w:ascii="Courier New" w:hAnsi="Courier New" w:cs="Courier New"/>
        </w:rPr>
        <w:t xml:space="preserve">ownstream </w:t>
      </w:r>
      <w:ins w:id="637" w:author="Philip Burrows" w:date="2017-04-24T11:45:00Z">
        <w:r w:rsidR="00FD18F2">
          <w:rPr>
            <w:rFonts w:ascii="Courier New" w:hAnsi="Courier New" w:cs="Courier New"/>
          </w:rPr>
          <w:t xml:space="preserve">beam </w:t>
        </w:r>
      </w:ins>
      <w:r w:rsidRPr="005E5768">
        <w:rPr>
          <w:rFonts w:ascii="Courier New" w:hAnsi="Courier New" w:cs="Courier New"/>
        </w:rPr>
        <w:t xml:space="preserve">phase vs. </w:t>
      </w:r>
      <w:del w:id="638" w:author="Philip Burrows" w:date="2017-04-24T11:44:00Z">
        <w:r w:rsidRPr="005E5768" w:rsidDel="00FD18F2">
          <w:rPr>
            <w:rFonts w:ascii="Courier New" w:hAnsi="Courier New" w:cs="Courier New"/>
          </w:rPr>
          <w:delText>the</w:delText>
        </w:r>
      </w:del>
      <w:r w:rsidRPr="005E5768">
        <w:rPr>
          <w:rFonts w:ascii="Courier New" w:hAnsi="Courier New" w:cs="Courier New"/>
        </w:rPr>
        <w:t xml:space="preserve"> kicker amplifier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input</w:t>
      </w:r>
      <w:proofErr w:type="gramEnd"/>
      <w:r w:rsidRPr="005E5768">
        <w:rPr>
          <w:rFonts w:ascii="Courier New" w:hAnsi="Courier New" w:cs="Courier New"/>
        </w:rPr>
        <w:t xml:space="preserve"> voltage. Standard errors</w:t>
      </w:r>
      <w:del w:id="639" w:author="Philip Burrows" w:date="2017-04-24T11:45:00Z">
        <w:r w:rsidRPr="005E5768" w:rsidDel="00FD18F2">
          <w:rPr>
            <w:rFonts w:ascii="Courier New" w:hAnsi="Courier New" w:cs="Courier New"/>
          </w:rPr>
          <w:delText xml:space="preserve"> on the measured phase</w:delText>
        </w:r>
      </w:del>
      <w:r w:rsidRPr="005E5768">
        <w:rPr>
          <w:rFonts w:ascii="Courier New" w:hAnsi="Courier New" w:cs="Courier New"/>
        </w:rPr>
        <w:t xml:space="preserve"> are shown.}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FD18F2" w:rsidP="005E5768">
      <w:pPr>
        <w:pStyle w:val="PlainText"/>
        <w:rPr>
          <w:rFonts w:ascii="Courier New" w:hAnsi="Courier New" w:cs="Courier New"/>
        </w:rPr>
      </w:pPr>
      <w:ins w:id="640" w:author="Philip Burrows" w:date="2017-04-24T11:45:00Z">
        <w:r>
          <w:rPr>
            <w:rFonts w:ascii="Courier New" w:hAnsi="Courier New" w:cs="Courier New"/>
          </w:rPr>
          <w:t>The operation of</w:t>
        </w:r>
      </w:ins>
      <w:del w:id="641" w:author="Philip Burrows" w:date="2017-04-24T11:45:00Z">
        <w:r w:rsidR="005E5768" w:rsidRPr="005E5768" w:rsidDel="00FD18F2">
          <w:rPr>
            <w:rFonts w:ascii="Courier New" w:hAnsi="Courier New" w:cs="Courier New"/>
          </w:rPr>
          <w:delText>As well as the hardware challenges,</w:delText>
        </w:r>
      </w:del>
      <w:r w:rsidR="005E5768" w:rsidRPr="005E5768">
        <w:rPr>
          <w:rFonts w:ascii="Courier New" w:hAnsi="Courier New" w:cs="Courier New"/>
        </w:rPr>
        <w:t xml:space="preserve"> the PFF system place</w:t>
      </w:r>
      <w:ins w:id="642" w:author="Philip Burrows" w:date="2017-04-24T11:45:00Z">
        <w:r>
          <w:rPr>
            <w:rFonts w:ascii="Courier New" w:hAnsi="Courier New" w:cs="Courier New"/>
          </w:rPr>
          <w:t>d</w:t>
        </w:r>
      </w:ins>
      <w:del w:id="643" w:author="Philip Burrows" w:date="2017-04-24T11:45:00Z">
        <w:r w:rsidR="005E5768" w:rsidRPr="005E5768" w:rsidDel="00FD18F2">
          <w:rPr>
            <w:rFonts w:ascii="Courier New" w:hAnsi="Courier New" w:cs="Courier New"/>
          </w:rPr>
          <w:delText>s</w:delText>
        </w:r>
      </w:del>
      <w:r w:rsidR="005E5768" w:rsidRPr="005E5768">
        <w:rPr>
          <w:rFonts w:ascii="Courier New" w:hAnsi="Courier New" w:cs="Courier New"/>
        </w:rPr>
        <w:t xml:space="preserve"> </w:t>
      </w:r>
      <w:ins w:id="644" w:author="Philip Burrows" w:date="2017-04-24T11:45:00Z">
        <w:r>
          <w:rPr>
            <w:rFonts w:ascii="Courier New" w:hAnsi="Courier New" w:cs="Courier New"/>
          </w:rPr>
          <w:t>severe</w:t>
        </w:r>
      </w:ins>
      <w:del w:id="645" w:author="Philip Burrows" w:date="2017-04-24T11:45:00Z">
        <w:r w:rsidR="005E5768" w:rsidRPr="005E5768" w:rsidDel="00FD18F2">
          <w:rPr>
            <w:rFonts w:ascii="Courier New" w:hAnsi="Courier New" w:cs="Courier New"/>
          </w:rPr>
          <w:delText>additional</w:delText>
        </w:r>
      </w:del>
      <w:r w:rsidR="005E5768" w:rsidRPr="005E5768">
        <w:rPr>
          <w:rFonts w:ascii="Courier New" w:hAnsi="Courier New" w:cs="Courier New"/>
        </w:rPr>
        <w:t xml:space="preserve"> </w:t>
      </w:r>
    </w:p>
    <w:p w:rsidR="005E5768" w:rsidRPr="005E5768" w:rsidRDefault="005E5768" w:rsidP="00FD18F2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constraints</w:t>
      </w:r>
      <w:proofErr w:type="gramEnd"/>
      <w:r w:rsidRPr="005E5768">
        <w:rPr>
          <w:rFonts w:ascii="Courier New" w:hAnsi="Courier New" w:cs="Courier New"/>
        </w:rPr>
        <w:t xml:space="preserve"> on the </w:t>
      </w:r>
      <w:ins w:id="646" w:author="Philip Burrows" w:date="2017-04-24T11:48:00Z">
        <w:r w:rsidR="00FD18F2">
          <w:rPr>
            <w:rFonts w:ascii="Courier New" w:hAnsi="Courier New" w:cs="Courier New"/>
          </w:rPr>
          <w:t xml:space="preserve">setting of the </w:t>
        </w:r>
      </w:ins>
      <w:ins w:id="647" w:author="Philip Burrows" w:date="2017-04-24T11:45:00Z">
        <w:r w:rsidR="00FD18F2">
          <w:rPr>
            <w:rFonts w:ascii="Courier New" w:hAnsi="Courier New" w:cs="Courier New"/>
          </w:rPr>
          <w:t xml:space="preserve">magnetic </w:t>
        </w:r>
      </w:ins>
      <w:ins w:id="648" w:author="Philip Burrows" w:date="2017-04-24T11:46:00Z">
        <w:r w:rsidR="00FD18F2">
          <w:rPr>
            <w:rFonts w:ascii="Courier New" w:hAnsi="Courier New" w:cs="Courier New"/>
          </w:rPr>
          <w:t>lattice in both the beamline</w:t>
        </w:r>
        <w:r w:rsidR="00FD18F2" w:rsidRPr="005E5768">
          <w:rPr>
            <w:rFonts w:ascii="Courier New" w:hAnsi="Courier New" w:cs="Courier New"/>
          </w:rPr>
          <w:t xml:space="preserve"> between the upstream phase monitor</w:t>
        </w:r>
        <w:r w:rsidR="00FD18F2">
          <w:rPr>
            <w:rFonts w:ascii="Courier New" w:hAnsi="Courier New" w:cs="Courier New"/>
          </w:rPr>
          <w:t>s</w:t>
        </w:r>
        <w:r w:rsidR="00FD18F2" w:rsidRPr="005E5768">
          <w:rPr>
            <w:rFonts w:ascii="Courier New" w:hAnsi="Courier New" w:cs="Courier New"/>
          </w:rPr>
          <w:t xml:space="preserve"> and the </w:t>
        </w:r>
      </w:ins>
      <w:ins w:id="649" w:author="Philip Burrows" w:date="2017-04-24T11:48:00Z">
        <w:r w:rsidR="00FD18F2" w:rsidRPr="005E5768">
          <w:rPr>
            <w:rFonts w:ascii="Courier New" w:hAnsi="Courier New" w:cs="Courier New"/>
          </w:rPr>
          <w:t xml:space="preserve">correction </w:t>
        </w:r>
      </w:ins>
      <w:ins w:id="650" w:author="Philip Burrows" w:date="2017-04-24T11:46:00Z">
        <w:r w:rsidR="00FD18F2" w:rsidRPr="005E5768">
          <w:rPr>
            <w:rFonts w:ascii="Courier New" w:hAnsi="Courier New" w:cs="Courier New"/>
          </w:rPr>
          <w:t>chicane</w:t>
        </w:r>
        <w:r w:rsidR="00FD18F2" w:rsidRPr="005E5768" w:rsidDel="00FD18F2">
          <w:rPr>
            <w:rFonts w:ascii="Courier New" w:hAnsi="Courier New" w:cs="Courier New"/>
          </w:rPr>
          <w:t xml:space="preserve"> </w:t>
        </w:r>
      </w:ins>
      <w:ins w:id="651" w:author="Philip Burrows" w:date="2017-04-24T11:47:00Z">
        <w:r w:rsidR="00FD18F2">
          <w:rPr>
            <w:rFonts w:ascii="Courier New" w:hAnsi="Courier New" w:cs="Courier New"/>
          </w:rPr>
          <w:t xml:space="preserve">and in </w:t>
        </w:r>
      </w:ins>
      <w:del w:id="652" w:author="Philip Burrows" w:date="2017-04-24T11:46:00Z">
        <w:r w:rsidRPr="005E5768" w:rsidDel="00FD18F2">
          <w:rPr>
            <w:rFonts w:ascii="Courier New" w:hAnsi="Courier New" w:cs="Courier New"/>
          </w:rPr>
          <w:delText>optics of</w:delText>
        </w:r>
      </w:del>
      <w:r w:rsidRPr="005E5768">
        <w:rPr>
          <w:rFonts w:ascii="Courier New" w:hAnsi="Courier New" w:cs="Courier New"/>
        </w:rPr>
        <w:t xml:space="preserve"> the </w:t>
      </w:r>
      <w:del w:id="653" w:author="Philip Burrows" w:date="2017-04-24T11:48:00Z">
        <w:r w:rsidRPr="005E5768" w:rsidDel="00FD18F2">
          <w:rPr>
            <w:rFonts w:ascii="Courier New" w:hAnsi="Courier New" w:cs="Courier New"/>
          </w:rPr>
          <w:delText xml:space="preserve">correction </w:delText>
        </w:r>
      </w:del>
    </w:p>
    <w:p w:rsidR="005E5768" w:rsidRPr="005E5768" w:rsidDel="00FD18F2" w:rsidRDefault="005E5768" w:rsidP="00FD18F2">
      <w:pPr>
        <w:pStyle w:val="PlainText"/>
        <w:rPr>
          <w:del w:id="654" w:author="Philip Burrows" w:date="2017-04-24T11:46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lastRenderedPageBreak/>
        <w:t>chicane</w:t>
      </w:r>
      <w:proofErr w:type="gramEnd"/>
      <w:ins w:id="655" w:author="Philip Burrows" w:date="2017-04-24T11:47:00Z">
        <w:r w:rsidR="00FD18F2">
          <w:rPr>
            <w:rFonts w:ascii="Courier New" w:hAnsi="Courier New" w:cs="Courier New"/>
          </w:rPr>
          <w:t xml:space="preserve"> itself.</w:t>
        </w:r>
      </w:ins>
      <w:del w:id="656" w:author="Philip Burrows" w:date="2017-04-24T11:47:00Z">
        <w:r w:rsidRPr="005E5768" w:rsidDel="00FD18F2">
          <w:rPr>
            <w:rFonts w:ascii="Courier New" w:hAnsi="Courier New" w:cs="Courier New"/>
          </w:rPr>
          <w:delText>, and also on</w:delText>
        </w:r>
      </w:del>
      <w:del w:id="657" w:author="Philip Burrows" w:date="2017-04-24T11:46:00Z">
        <w:r w:rsidRPr="005E5768" w:rsidDel="00FD18F2">
          <w:rPr>
            <w:rFonts w:ascii="Courier New" w:hAnsi="Courier New" w:cs="Courier New"/>
          </w:rPr>
          <w:delText xml:space="preserve"> the beam lines between the upstream phase monitor and the </w:delText>
        </w:r>
      </w:del>
    </w:p>
    <w:p w:rsidR="005E5768" w:rsidRPr="005E5768" w:rsidRDefault="005E5768" w:rsidP="00F057EA">
      <w:pPr>
        <w:pStyle w:val="PlainText"/>
        <w:rPr>
          <w:rFonts w:ascii="Courier New" w:hAnsi="Courier New" w:cs="Courier New"/>
        </w:rPr>
      </w:pPr>
      <w:del w:id="658" w:author="Philip Burrows" w:date="2017-04-24T11:46:00Z">
        <w:r w:rsidRPr="005E5768" w:rsidDel="00FD18F2">
          <w:rPr>
            <w:rFonts w:ascii="Courier New" w:hAnsi="Courier New" w:cs="Courier New"/>
          </w:rPr>
          <w:delText>chicane</w:delText>
        </w:r>
      </w:del>
      <w:r w:rsidRPr="005E5768">
        <w:rPr>
          <w:rFonts w:ascii="Courier New" w:hAnsi="Courier New" w:cs="Courier New"/>
        </w:rPr>
        <w:t>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</w:t>
      </w:r>
      <w:ins w:id="659" w:author="Philip Burrows" w:date="2017-04-24T11:48:00Z">
        <w:r w:rsidR="00FD18F2">
          <w:rPr>
            <w:rFonts w:ascii="Courier New" w:hAnsi="Courier New" w:cs="Courier New"/>
          </w:rPr>
          <w:t>beam</w:t>
        </w:r>
      </w:ins>
      <w:del w:id="660" w:author="Philip Burrows" w:date="2017-04-24T11:48:00Z">
        <w:r w:rsidRPr="005E5768" w:rsidDel="00FD18F2">
          <w:rPr>
            <w:rFonts w:ascii="Courier New" w:hAnsi="Courier New" w:cs="Courier New"/>
          </w:rPr>
          <w:delText>optics</w:delText>
        </w:r>
      </w:del>
      <w:r w:rsidRPr="005E5768">
        <w:rPr>
          <w:rFonts w:ascii="Courier New" w:hAnsi="Courier New" w:cs="Courier New"/>
        </w:rPr>
        <w:t xml:space="preserve"> transfer matrix coefficient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R_{52}\) between the </w:t>
      </w:r>
      <w:ins w:id="661" w:author="Philip Burrows" w:date="2017-04-24T11:49:00Z">
        <w:r w:rsidR="00FD18F2">
          <w:rPr>
            <w:rFonts w:ascii="Courier New" w:hAnsi="Courier New" w:cs="Courier New"/>
          </w:rPr>
          <w:t xml:space="preserve">two </w:t>
        </w:r>
      </w:ins>
      <w:r w:rsidRPr="005E5768">
        <w:rPr>
          <w:rFonts w:ascii="Courier New" w:hAnsi="Courier New" w:cs="Courier New"/>
        </w:rPr>
        <w:t xml:space="preserve">kickers </w:t>
      </w:r>
      <w:ins w:id="662" w:author="Philip Burrows" w:date="2017-04-24T11:50:00Z">
        <w:r w:rsidR="00FD18F2">
          <w:rPr>
            <w:rFonts w:ascii="Courier New" w:hAnsi="Courier New" w:cs="Courier New"/>
          </w:rPr>
          <w:t>characterises</w:t>
        </w:r>
      </w:ins>
      <w:del w:id="663" w:author="Philip Burrows" w:date="2017-04-24T11:50:00Z">
        <w:r w:rsidRPr="005E5768" w:rsidDel="00FD18F2">
          <w:rPr>
            <w:rFonts w:ascii="Courier New" w:hAnsi="Courier New" w:cs="Courier New"/>
          </w:rPr>
          <w:delText xml:space="preserve">relates </w:delText>
        </w:r>
      </w:del>
    </w:p>
    <w:p w:rsidR="005E5768" w:rsidRPr="005E5768" w:rsidDel="00FD18F2" w:rsidRDefault="005E5768" w:rsidP="005E5768">
      <w:pPr>
        <w:pStyle w:val="PlainText"/>
        <w:rPr>
          <w:del w:id="664" w:author="Philip Burrows" w:date="2017-04-24T11:51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change in path length through the chicane </w:t>
      </w:r>
      <w:ins w:id="665" w:author="Philip Burrows" w:date="2017-04-24T11:51:00Z">
        <w:r w:rsidR="00FD18F2">
          <w:rPr>
            <w:rFonts w:ascii="Courier New" w:hAnsi="Courier New" w:cs="Courier New"/>
          </w:rPr>
          <w:t xml:space="preserve">relative </w:t>
        </w:r>
      </w:ins>
      <w:ins w:id="666" w:author="Philip Burrows" w:date="2017-04-24T11:49:00Z">
        <w:r w:rsidR="00FD18F2">
          <w:rPr>
            <w:rFonts w:ascii="Courier New" w:hAnsi="Courier New" w:cs="Courier New"/>
          </w:rPr>
          <w:t xml:space="preserve">to the </w:t>
        </w:r>
      </w:ins>
      <w:del w:id="667" w:author="Philip Burrows" w:date="2017-04-24T11:51:00Z">
        <w:r w:rsidRPr="005E5768" w:rsidDel="00FD18F2">
          <w:rPr>
            <w:rFonts w:ascii="Courier New" w:hAnsi="Courier New" w:cs="Courier New"/>
          </w:rPr>
          <w:delText xml:space="preserve">per unit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deflection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668" w:author="Philip Burrows" w:date="2017-04-24T11:50:00Z">
        <w:r w:rsidR="00FD18F2">
          <w:rPr>
            <w:rFonts w:ascii="Courier New" w:hAnsi="Courier New" w:cs="Courier New"/>
          </w:rPr>
          <w:t xml:space="preserve">applied </w:t>
        </w:r>
      </w:ins>
      <w:r w:rsidRPr="005E5768">
        <w:rPr>
          <w:rFonts w:ascii="Courier New" w:hAnsi="Courier New" w:cs="Courier New"/>
        </w:rPr>
        <w:t xml:space="preserve">at the first kicker.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With an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R_{52}\) value of \(0.74\)~m </w:t>
      </w:r>
      <w:ins w:id="669" w:author="Philip Burrows" w:date="2017-04-24T11:51:00Z">
        <w:r w:rsidR="00FD18F2">
          <w:rPr>
            <w:rFonts w:ascii="Courier New" w:hAnsi="Courier New" w:cs="Courier New"/>
          </w:rPr>
          <w:t xml:space="preserve">UNITS? </w:t>
        </w:r>
      </w:ins>
      <w:del w:id="670" w:author="Philip Burrows" w:date="2017-04-24T11:51:00Z">
        <w:r w:rsidRPr="005E5768" w:rsidDel="00FD18F2">
          <w:rPr>
            <w:rFonts w:ascii="Courier New" w:hAnsi="Courier New" w:cs="Courier New"/>
          </w:rPr>
          <w:delText xml:space="preserve">in the chicane optics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\cite{</w:t>
      </w:r>
      <w:proofErr w:type="spellStart"/>
      <w:r w:rsidRPr="005E5768">
        <w:rPr>
          <w:rFonts w:ascii="Courier New" w:hAnsi="Courier New" w:cs="Courier New"/>
        </w:rPr>
        <w:t>RobertsThesis</w:t>
      </w:r>
      <w:proofErr w:type="spellEnd"/>
      <w:r w:rsidRPr="005E5768">
        <w:rPr>
          <w:rFonts w:ascii="Courier New" w:hAnsi="Courier New" w:cs="Courier New"/>
        </w:rPr>
        <w:t>} the expected</w:t>
      </w:r>
      <w:ins w:id="671" w:author="Philip Burrows" w:date="2017-04-24T11:51:00Z">
        <w:r w:rsidR="00FD18F2">
          <w:rPr>
            <w:rFonts w:ascii="Courier New" w:hAnsi="Courier New" w:cs="Courier New"/>
          </w:rPr>
          <w:t xml:space="preserve"> maximum </w:t>
        </w:r>
      </w:ins>
      <w:del w:id="672" w:author="Philip Burrows" w:date="2017-04-24T11:51:00Z">
        <w:r w:rsidRPr="005E5768" w:rsidDel="00FD18F2">
          <w:rPr>
            <w:rFonts w:ascii="Courier New" w:hAnsi="Courier New" w:cs="Courier New"/>
          </w:rPr>
          <w:delText>correction range (</w:delText>
        </w:r>
      </w:del>
      <w:r w:rsidRPr="005E5768">
        <w:rPr>
          <w:rFonts w:ascii="Courier New" w:hAnsi="Courier New" w:cs="Courier New"/>
        </w:rPr>
        <w:t>path length change</w:t>
      </w:r>
      <w:del w:id="673" w:author="Philip Burrows" w:date="2017-04-24T11:51:00Z">
        <w:r w:rsidRPr="005E5768" w:rsidDel="00FD18F2">
          <w:rPr>
            <w:rFonts w:ascii="Courier New" w:hAnsi="Courier New" w:cs="Courier New"/>
          </w:rPr>
          <w:delText>)</w:delText>
        </w:r>
      </w:del>
      <w:r w:rsidRPr="005E5768">
        <w:rPr>
          <w:rFonts w:ascii="Courier New" w:hAnsi="Courier New" w:cs="Courier New"/>
        </w:rPr>
        <w:t xml:space="preserve"> </w:t>
      </w:r>
      <w:ins w:id="674" w:author="Philip Burrows" w:date="2017-04-24T11:52:00Z">
        <w:r w:rsidR="00FD18F2">
          <w:rPr>
            <w:rFonts w:ascii="Courier New" w:hAnsi="Courier New" w:cs="Courier New"/>
          </w:rPr>
          <w:t>for operation of</w:t>
        </w:r>
      </w:ins>
      <w:del w:id="675" w:author="Philip Burrows" w:date="2017-04-24T11:52:00Z">
        <w:r w:rsidRPr="005E5768" w:rsidDel="00FD18F2">
          <w:rPr>
            <w:rFonts w:ascii="Courier New" w:hAnsi="Courier New" w:cs="Courier New"/>
          </w:rPr>
          <w:delText>of</w:delText>
        </w:r>
      </w:del>
      <w:r w:rsidRPr="005E5768">
        <w:rPr>
          <w:rFonts w:ascii="Courier New" w:hAnsi="Courier New" w:cs="Courier New"/>
        </w:rPr>
        <w:t xml:space="preserve"> </w:t>
      </w:r>
    </w:p>
    <w:p w:rsidR="00FD18F2" w:rsidRPr="005E5768" w:rsidRDefault="005E5768" w:rsidP="00FD18F2">
      <w:pPr>
        <w:pStyle w:val="PlainText"/>
        <w:rPr>
          <w:moveTo w:id="676" w:author="Philip Burrows" w:date="2017-04-24T11:53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PFF system</w:t>
      </w:r>
      <w:ins w:id="677" w:author="Philip Burrows" w:date="2017-04-24T11:53:00Z">
        <w:r w:rsidR="00FD18F2">
          <w:rPr>
            <w:rFonts w:ascii="Courier New" w:hAnsi="Courier New" w:cs="Courier New"/>
          </w:rPr>
          <w:t>, corresponding to</w:t>
        </w:r>
      </w:ins>
      <w:moveToRangeStart w:id="678" w:author="Philip Burrows" w:date="2017-04-24T11:53:00Z" w:name="move480798153"/>
      <w:moveTo w:id="679" w:author="Philip Burrows" w:date="2017-04-24T11:53:00Z">
        <w:del w:id="680" w:author="Philip Burrows" w:date="2017-04-24T11:53:00Z">
          <w:r w:rsidR="00FD18F2" w:rsidRPr="005E5768" w:rsidDel="00FD18F2">
            <w:rPr>
              <w:rFonts w:ascii="Courier New" w:hAnsi="Courier New" w:cs="Courier New"/>
            </w:rPr>
            <w:delText>considering</w:delText>
          </w:r>
        </w:del>
        <w:r w:rsidR="00FD18F2" w:rsidRPr="005E5768">
          <w:rPr>
            <w:rFonts w:ascii="Courier New" w:hAnsi="Courier New" w:cs="Courier New"/>
          </w:rPr>
          <w:t xml:space="preserve"> the </w:t>
        </w:r>
      </w:moveTo>
    </w:p>
    <w:p w:rsidR="00FD18F2" w:rsidRPr="005E5768" w:rsidRDefault="00FD18F2" w:rsidP="00FD18F2">
      <w:pPr>
        <w:pStyle w:val="PlainText"/>
        <w:rPr>
          <w:moveTo w:id="681" w:author="Philip Burrows" w:date="2017-04-24T11:53:00Z"/>
          <w:rFonts w:ascii="Courier New" w:hAnsi="Courier New" w:cs="Courier New"/>
        </w:rPr>
      </w:pPr>
      <w:proofErr w:type="gramStart"/>
      <w:moveTo w:id="682" w:author="Philip Burrows" w:date="2017-04-24T11:53:00Z">
        <w:r w:rsidRPr="005E5768">
          <w:rPr>
            <w:rFonts w:ascii="Courier New" w:hAnsi="Courier New" w:cs="Courier New"/>
          </w:rPr>
          <w:t>maximum</w:t>
        </w:r>
        <w:proofErr w:type="gramEnd"/>
        <w:r w:rsidRPr="005E5768">
          <w:rPr>
            <w:rFonts w:ascii="Courier New" w:hAnsi="Courier New" w:cs="Courier New"/>
          </w:rPr>
          <w:t xml:space="preserve"> deflection of \(\pm</w:t>
        </w:r>
      </w:moveTo>
      <w:ins w:id="683" w:author="Philip Burrows" w:date="2017-04-24T11:54:00Z">
        <w:r>
          <w:rPr>
            <w:rFonts w:ascii="Courier New" w:hAnsi="Courier New" w:cs="Courier New"/>
          </w:rPr>
          <w:t>560</w:t>
        </w:r>
      </w:ins>
      <w:moveTo w:id="684" w:author="Philip Burrows" w:date="2017-04-24T11:53:00Z">
        <w:del w:id="685" w:author="Philip Burrows" w:date="2017-04-24T11:54:00Z">
          <w:r w:rsidRPr="005E5768" w:rsidDel="00FD18F2">
            <w:rPr>
              <w:rFonts w:ascii="Courier New" w:hAnsi="Courier New" w:cs="Courier New"/>
            </w:rPr>
            <w:delText>0.56</w:delText>
          </w:r>
        </w:del>
        <w:r w:rsidRPr="005E5768">
          <w:rPr>
            <w:rFonts w:ascii="Courier New" w:hAnsi="Courier New" w:cs="Courier New"/>
          </w:rPr>
          <w:t>\)~</w:t>
        </w:r>
      </w:moveTo>
      <w:ins w:id="686" w:author="Philip Burrows" w:date="2017-04-24T11:54:00Z">
        <w:r>
          <w:rPr>
            <w:rFonts w:ascii="Courier New" w:hAnsi="Courier New" w:cs="Courier New"/>
          </w:rPr>
          <w:t>$\</w:t>
        </w:r>
        <w:proofErr w:type="spellStart"/>
        <w:r>
          <w:rPr>
            <w:rFonts w:ascii="Courier New" w:hAnsi="Courier New" w:cs="Courier New"/>
          </w:rPr>
          <w:t>mu$</w:t>
        </w:r>
      </w:ins>
      <w:moveTo w:id="687" w:author="Philip Burrows" w:date="2017-04-24T11:53:00Z">
        <w:del w:id="688" w:author="Philip Burrows" w:date="2017-04-24T11:54:00Z">
          <w:r w:rsidRPr="005E5768" w:rsidDel="00FD18F2">
            <w:rPr>
              <w:rFonts w:ascii="Courier New" w:hAnsi="Courier New" w:cs="Courier New"/>
            </w:rPr>
            <w:delText>m</w:delText>
          </w:r>
        </w:del>
        <w:r w:rsidRPr="005E5768">
          <w:rPr>
            <w:rFonts w:ascii="Courier New" w:hAnsi="Courier New" w:cs="Courier New"/>
          </w:rPr>
          <w:t>rad</w:t>
        </w:r>
        <w:proofErr w:type="spellEnd"/>
        <w:r w:rsidRPr="005E5768">
          <w:rPr>
            <w:rFonts w:ascii="Courier New" w:hAnsi="Courier New" w:cs="Courier New"/>
          </w:rPr>
          <w:t xml:space="preserve"> from </w:t>
        </w:r>
      </w:moveTo>
      <w:ins w:id="689" w:author="Philip Burrows" w:date="2017-04-24T11:54:00Z">
        <w:r>
          <w:rPr>
            <w:rFonts w:ascii="Courier New" w:hAnsi="Courier New" w:cs="Courier New"/>
          </w:rPr>
          <w:t>each</w:t>
        </w:r>
      </w:ins>
      <w:moveTo w:id="690" w:author="Philip Burrows" w:date="2017-04-24T11:53:00Z">
        <w:del w:id="691" w:author="Philip Burrows" w:date="2017-04-24T11:54:00Z">
          <w:r w:rsidRPr="005E5768" w:rsidDel="00FD18F2">
            <w:rPr>
              <w:rFonts w:ascii="Courier New" w:hAnsi="Courier New" w:cs="Courier New"/>
            </w:rPr>
            <w:delText>the</w:delText>
          </w:r>
        </w:del>
        <w:r w:rsidRPr="005E5768">
          <w:rPr>
            <w:rFonts w:ascii="Courier New" w:hAnsi="Courier New" w:cs="Courier New"/>
          </w:rPr>
          <w:t xml:space="preserve"> kicker</w:t>
        </w:r>
        <w:del w:id="692" w:author="Philip Burrows" w:date="2017-04-24T11:54:00Z">
          <w:r w:rsidRPr="005E5768" w:rsidDel="00FD18F2">
            <w:rPr>
              <w:rFonts w:ascii="Courier New" w:hAnsi="Courier New" w:cs="Courier New"/>
            </w:rPr>
            <w:delText>s</w:delText>
          </w:r>
        </w:del>
      </w:moveTo>
      <w:ins w:id="693" w:author="Philip Burrows" w:date="2017-04-24T11:53:00Z">
        <w:r>
          <w:rPr>
            <w:rFonts w:ascii="Courier New" w:hAnsi="Courier New" w:cs="Courier New"/>
          </w:rPr>
          <w:t>,</w:t>
        </w:r>
      </w:ins>
      <w:moveTo w:id="694" w:author="Philip Burrows" w:date="2017-04-24T11:53:00Z">
        <w:del w:id="695" w:author="Philip Burrows" w:date="2017-04-24T11:53:00Z">
          <w:r w:rsidRPr="005E5768" w:rsidDel="00FD18F2">
            <w:rPr>
              <w:rFonts w:ascii="Courier New" w:hAnsi="Courier New" w:cs="Courier New"/>
            </w:rPr>
            <w:delText>.</w:delText>
          </w:r>
        </w:del>
      </w:moveTo>
    </w:p>
    <w:moveToRangeEnd w:id="678"/>
    <w:p w:rsidR="005E5768" w:rsidRPr="005E5768" w:rsidDel="00FD18F2" w:rsidRDefault="005E5768" w:rsidP="00FD18F2">
      <w:pPr>
        <w:pStyle w:val="PlainText"/>
        <w:rPr>
          <w:moveFrom w:id="696" w:author="Philip Burrows" w:date="2017-04-24T11:53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 </w:t>
      </w:r>
      <w:proofErr w:type="gramStart"/>
      <w:r w:rsidRPr="005E5768">
        <w:rPr>
          <w:rFonts w:ascii="Courier New" w:hAnsi="Courier New" w:cs="Courier New"/>
        </w:rPr>
        <w:t>is</w:t>
      </w:r>
      <w:proofErr w:type="gramEnd"/>
      <w:r w:rsidRPr="005E5768">
        <w:rPr>
          <w:rFonts w:ascii="Courier New" w:hAnsi="Courier New" w:cs="Courier New"/>
        </w:rPr>
        <w:t xml:space="preserve"> \(\pm400~\</w:t>
      </w:r>
      <w:proofErr w:type="spellStart"/>
      <w:r w:rsidRPr="005E5768">
        <w:rPr>
          <w:rFonts w:ascii="Courier New" w:hAnsi="Courier New" w:cs="Courier New"/>
        </w:rPr>
        <w:t>mathrm</w:t>
      </w:r>
      <w:proofErr w:type="spellEnd"/>
      <w:r w:rsidRPr="005E5768">
        <w:rPr>
          <w:rFonts w:ascii="Courier New" w:hAnsi="Courier New" w:cs="Courier New"/>
        </w:rPr>
        <w:t xml:space="preserve">{\mu m}\), </w:t>
      </w:r>
      <w:ins w:id="697" w:author="Philip Burrows" w:date="2017-04-24T11:53:00Z">
        <w:r w:rsidR="00FD18F2">
          <w:rPr>
            <w:rFonts w:ascii="Courier New" w:hAnsi="Courier New" w:cs="Courier New"/>
          </w:rPr>
          <w:t>equivalent to</w:t>
        </w:r>
      </w:ins>
      <w:del w:id="698" w:author="Philip Burrows" w:date="2017-04-24T11:53:00Z">
        <w:r w:rsidRPr="005E5768" w:rsidDel="00FD18F2">
          <w:rPr>
            <w:rFonts w:ascii="Courier New" w:hAnsi="Courier New" w:cs="Courier New"/>
          </w:rPr>
          <w:delText>or</w:delText>
        </w:r>
      </w:del>
      <w:r w:rsidRPr="005E5768">
        <w:rPr>
          <w:rFonts w:ascii="Courier New" w:hAnsi="Courier New" w:cs="Courier New"/>
        </w:rPr>
        <w:t xml:space="preserve"> \(\pm6^\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</w:t>
      </w:r>
      <w:ins w:id="699" w:author="Philip Burrows" w:date="2017-04-24T11:52:00Z">
        <w:r w:rsidR="00FD18F2">
          <w:rPr>
            <w:rFonts w:ascii="Courier New" w:hAnsi="Courier New" w:cs="Courier New"/>
          </w:rPr>
          <w:t>.</w:t>
        </w:r>
      </w:ins>
      <w:r w:rsidRPr="005E5768">
        <w:rPr>
          <w:rFonts w:ascii="Courier New" w:hAnsi="Courier New" w:cs="Courier New"/>
        </w:rPr>
        <w:t xml:space="preserve">, </w:t>
      </w:r>
      <w:moveFromRangeStart w:id="700" w:author="Philip Burrows" w:date="2017-04-24T11:53:00Z" w:name="move480798153"/>
      <w:moveFrom w:id="701" w:author="Philip Burrows" w:date="2017-04-24T11:53:00Z">
        <w:r w:rsidRPr="005E5768" w:rsidDel="00FD18F2">
          <w:rPr>
            <w:rFonts w:ascii="Courier New" w:hAnsi="Courier New" w:cs="Courier New"/>
          </w:rPr>
          <w:t xml:space="preserve">considering the </w:t>
        </w:r>
      </w:moveFrom>
    </w:p>
    <w:p w:rsidR="005E5768" w:rsidRPr="005E5768" w:rsidRDefault="005E5768" w:rsidP="00FD18F2">
      <w:pPr>
        <w:pStyle w:val="PlainText"/>
        <w:rPr>
          <w:rFonts w:ascii="Courier New" w:hAnsi="Courier New" w:cs="Courier New"/>
        </w:rPr>
      </w:pPr>
      <w:moveFrom w:id="702" w:author="Philip Burrows" w:date="2017-04-24T11:53:00Z">
        <w:r w:rsidRPr="005E5768" w:rsidDel="00FD18F2">
          <w:rPr>
            <w:rFonts w:ascii="Courier New" w:hAnsi="Courier New" w:cs="Courier New"/>
          </w:rPr>
          <w:t>maximum deflection of \(\pm0.56\)~mrad from the kickers.</w:t>
        </w:r>
      </w:moveFrom>
      <w:moveFromRangeEnd w:id="700"/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measured phase shift </w:t>
      </w:r>
      <w:ins w:id="703" w:author="Philip Burrows" w:date="2017-04-24T11:55:00Z">
        <w:r w:rsidR="00A1112A">
          <w:rPr>
            <w:rFonts w:ascii="Courier New" w:hAnsi="Courier New" w:cs="Courier New"/>
          </w:rPr>
          <w:t>through</w:t>
        </w:r>
      </w:ins>
      <w:del w:id="704" w:author="Philip Burrows" w:date="2017-04-24T11:55:00Z">
        <w:r w:rsidRPr="005E5768" w:rsidDel="00A1112A">
          <w:rPr>
            <w:rFonts w:ascii="Courier New" w:hAnsi="Courier New" w:cs="Courier New"/>
          </w:rPr>
          <w:delText>in</w:delText>
        </w:r>
      </w:del>
      <w:r w:rsidRPr="005E5768">
        <w:rPr>
          <w:rFonts w:ascii="Courier New" w:hAnsi="Courier New" w:cs="Courier New"/>
        </w:rPr>
        <w:t xml:space="preserve"> the chicane versus the amplifier input voltage is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shown</w:t>
      </w:r>
      <w:proofErr w:type="gramEnd"/>
      <w:r w:rsidRPr="005E5768">
        <w:rPr>
          <w:rFonts w:ascii="Courier New" w:hAnsi="Courier New" w:cs="Courier New"/>
        </w:rPr>
        <w:t xml:space="preserve"> in Fig.~\ref{</w:t>
      </w:r>
      <w:proofErr w:type="spellStart"/>
      <w:r w:rsidRPr="005E5768">
        <w:rPr>
          <w:rFonts w:ascii="Courier New" w:hAnsi="Courier New" w:cs="Courier New"/>
        </w:rPr>
        <w:t>fig:corrRange</w:t>
      </w:r>
      <w:proofErr w:type="spellEnd"/>
      <w:r w:rsidRPr="005E5768">
        <w:rPr>
          <w:rFonts w:ascii="Courier New" w:hAnsi="Courier New" w:cs="Courier New"/>
        </w:rPr>
        <w:t>}, and agrees with th</w:t>
      </w:r>
      <w:ins w:id="705" w:author="Philip Burrows" w:date="2017-04-24T11:55:00Z">
        <w:r w:rsidR="00A1112A">
          <w:rPr>
            <w:rFonts w:ascii="Courier New" w:hAnsi="Courier New" w:cs="Courier New"/>
          </w:rPr>
          <w:t>is</w:t>
        </w:r>
      </w:ins>
      <w:del w:id="706" w:author="Philip Burrows" w:date="2017-04-24T11:55:00Z">
        <w:r w:rsidRPr="005E5768" w:rsidDel="00A1112A">
          <w:rPr>
            <w:rFonts w:ascii="Courier New" w:hAnsi="Courier New" w:cs="Courier New"/>
          </w:rPr>
          <w:delText>e</w:delText>
        </w:r>
      </w:del>
      <w:r w:rsidRPr="005E5768">
        <w:rPr>
          <w:rFonts w:ascii="Courier New" w:hAnsi="Courier New" w:cs="Courier New"/>
        </w:rPr>
        <w:t xml:space="preserve"> expect</w:t>
      </w:r>
      <w:ins w:id="707" w:author="Philip Burrows" w:date="2017-04-24T11:55:00Z">
        <w:r w:rsidR="00A1112A">
          <w:rPr>
            <w:rFonts w:ascii="Courier New" w:hAnsi="Courier New" w:cs="Courier New"/>
          </w:rPr>
          <w:t>ation</w:t>
        </w:r>
      </w:ins>
      <w:del w:id="708" w:author="Philip Burrows" w:date="2017-04-24T11:55:00Z">
        <w:r w:rsidRPr="005E5768" w:rsidDel="00A1112A">
          <w:rPr>
            <w:rFonts w:ascii="Courier New" w:hAnsi="Courier New" w:cs="Courier New"/>
          </w:rPr>
          <w:delText>ed range</w:delText>
        </w:r>
      </w:del>
      <w:r w:rsidRPr="005E5768">
        <w:rPr>
          <w:rFonts w:ascii="Courier New" w:hAnsi="Courier New" w:cs="Courier New"/>
        </w:rPr>
        <w:t xml:space="preserve">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A1112A" w:rsidP="005E5768">
      <w:pPr>
        <w:pStyle w:val="PlainText"/>
        <w:rPr>
          <w:rFonts w:ascii="Courier New" w:hAnsi="Courier New" w:cs="Courier New"/>
        </w:rPr>
      </w:pPr>
      <w:ins w:id="709" w:author="Philip Burrows" w:date="2017-04-24T11:55:00Z">
        <w:r>
          <w:rPr>
            <w:rFonts w:ascii="Courier New" w:hAnsi="Courier New" w:cs="Courier New"/>
          </w:rPr>
          <w:t>In addition, ideally t</w:t>
        </w:r>
      </w:ins>
      <w:del w:id="710" w:author="Philip Burrows" w:date="2017-04-24T11:55:00Z">
        <w:r w:rsidR="005E5768" w:rsidRPr="005E5768" w:rsidDel="00A1112A">
          <w:rPr>
            <w:rFonts w:ascii="Courier New" w:hAnsi="Courier New" w:cs="Courier New"/>
          </w:rPr>
          <w:delText>T</w:delText>
        </w:r>
      </w:del>
      <w:r w:rsidR="005E5768" w:rsidRPr="005E5768">
        <w:rPr>
          <w:rFonts w:ascii="Courier New" w:hAnsi="Courier New" w:cs="Courier New"/>
        </w:rPr>
        <w:t xml:space="preserve">he PFF </w:t>
      </w:r>
      <w:ins w:id="711" w:author="Philip Burrows" w:date="2017-04-24T11:56:00Z">
        <w:r>
          <w:rPr>
            <w:rFonts w:ascii="Courier New" w:hAnsi="Courier New" w:cs="Courier New"/>
          </w:rPr>
          <w:t>operation</w:t>
        </w:r>
      </w:ins>
      <w:del w:id="712" w:author="Philip Burrows" w:date="2017-04-24T11:56:00Z">
        <w:r w:rsidR="005E5768" w:rsidRPr="005E5768" w:rsidDel="00A1112A">
          <w:rPr>
            <w:rFonts w:ascii="Courier New" w:hAnsi="Courier New" w:cs="Courier New"/>
          </w:rPr>
          <w:delText>system</w:delText>
        </w:r>
      </w:del>
      <w:r w:rsidR="005E5768" w:rsidRPr="005E5768">
        <w:rPr>
          <w:rFonts w:ascii="Courier New" w:hAnsi="Courier New" w:cs="Courier New"/>
        </w:rPr>
        <w:t xml:space="preserve"> </w:t>
      </w:r>
      <w:del w:id="713" w:author="Philip Burrows" w:date="2017-04-24T11:55:00Z">
        <w:r w:rsidR="005E5768" w:rsidRPr="005E5768" w:rsidDel="00A1112A">
          <w:rPr>
            <w:rFonts w:ascii="Courier New" w:hAnsi="Courier New" w:cs="Courier New"/>
          </w:rPr>
          <w:delText xml:space="preserve">also </w:delText>
        </w:r>
      </w:del>
      <w:r w:rsidR="005E5768" w:rsidRPr="005E5768">
        <w:rPr>
          <w:rFonts w:ascii="Courier New" w:hAnsi="Courier New" w:cs="Courier New"/>
        </w:rPr>
        <w:t xml:space="preserve">should not change the beam </w:t>
      </w:r>
      <w:ins w:id="714" w:author="Philip Burrows" w:date="2017-04-24T11:56:00Z">
        <w:r>
          <w:rPr>
            <w:rFonts w:ascii="Courier New" w:hAnsi="Courier New" w:cs="Courier New"/>
          </w:rPr>
          <w:t>trajectory</w:t>
        </w:r>
      </w:ins>
      <w:del w:id="715" w:author="Philip Burrows" w:date="2017-04-24T11:56:00Z">
        <w:r w:rsidR="005E5768" w:rsidRPr="005E5768" w:rsidDel="00A1112A">
          <w:rPr>
            <w:rFonts w:ascii="Courier New" w:hAnsi="Courier New" w:cs="Courier New"/>
          </w:rPr>
          <w:delText>orbit</w:delText>
        </w:r>
      </w:del>
      <w:r w:rsidR="005E5768" w:rsidRPr="005E5768">
        <w:rPr>
          <w:rFonts w:ascii="Courier New" w:hAnsi="Courier New" w:cs="Courier New"/>
        </w:rPr>
        <w:t xml:space="preserve"> </w:t>
      </w:r>
      <w:ins w:id="716" w:author="Philip Burrows" w:date="2017-04-24T11:56:00Z">
        <w:r>
          <w:rPr>
            <w:rFonts w:ascii="Courier New" w:hAnsi="Courier New" w:cs="Courier New"/>
          </w:rPr>
          <w:t>at the exit of</w:t>
        </w:r>
      </w:ins>
      <w:del w:id="717" w:author="Philip Burrows" w:date="2017-04-24T11:56:00Z">
        <w:r w:rsidR="005E5768" w:rsidRPr="005E5768" w:rsidDel="00A1112A">
          <w:rPr>
            <w:rFonts w:ascii="Courier New" w:hAnsi="Courier New" w:cs="Courier New"/>
          </w:rPr>
          <w:delText>after</w:delText>
        </w:r>
      </w:del>
      <w:r w:rsidR="005E5768" w:rsidRPr="005E5768">
        <w:rPr>
          <w:rFonts w:ascii="Courier New" w:hAnsi="Courier New" w:cs="Courier New"/>
        </w:rPr>
        <w:t xml:space="preserve"> the chicane.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The</w:t>
      </w:r>
      <w:ins w:id="718" w:author="Philip Burrows" w:date="2017-04-24T11:58:00Z">
        <w:r w:rsidR="00432FF7">
          <w:rPr>
            <w:rFonts w:ascii="Courier New" w:hAnsi="Courier New" w:cs="Courier New"/>
          </w:rPr>
          <w:t>refore the</w:t>
        </w:r>
      </w:ins>
      <w:r w:rsidRPr="005E5768">
        <w:rPr>
          <w:rFonts w:ascii="Courier New" w:hAnsi="Courier New" w:cs="Courier New"/>
        </w:rPr>
        <w:t xml:space="preserve"> </w:t>
      </w:r>
      <w:ins w:id="719" w:author="Philip Burrows" w:date="2017-04-24T11:56:00Z">
        <w:r w:rsidR="00A1112A">
          <w:rPr>
            <w:rFonts w:ascii="Courier New" w:hAnsi="Courier New" w:cs="Courier New"/>
          </w:rPr>
          <w:t xml:space="preserve">chicane magnet settings were chosen </w:t>
        </w:r>
      </w:ins>
      <w:del w:id="720" w:author="Philip Burrows" w:date="2017-04-24T11:57:00Z">
        <w:r w:rsidRPr="005E5768" w:rsidDel="00A1112A">
          <w:rPr>
            <w:rFonts w:ascii="Courier New" w:hAnsi="Courier New" w:cs="Courier New"/>
          </w:rPr>
          <w:delText xml:space="preserve">chicane optics are designed </w:delText>
        </w:r>
      </w:del>
      <w:r w:rsidRPr="005E5768">
        <w:rPr>
          <w:rFonts w:ascii="Courier New" w:hAnsi="Courier New" w:cs="Courier New"/>
        </w:rPr>
        <w:t>so that the second kicker c</w:t>
      </w:r>
      <w:ins w:id="721" w:author="Philip Burrows" w:date="2017-04-24T11:57:00Z">
        <w:r w:rsidR="00A1112A">
          <w:rPr>
            <w:rFonts w:ascii="Courier New" w:hAnsi="Courier New" w:cs="Courier New"/>
          </w:rPr>
          <w:t>ancels</w:t>
        </w:r>
      </w:ins>
      <w:del w:id="722" w:author="Philip Burrows" w:date="2017-04-24T11:57:00Z">
        <w:r w:rsidRPr="005E5768" w:rsidDel="00A1112A">
          <w:rPr>
            <w:rFonts w:ascii="Courier New" w:hAnsi="Courier New" w:cs="Courier New"/>
          </w:rPr>
          <w:delText>loses</w:delText>
        </w:r>
      </w:del>
      <w:r w:rsidRPr="005E5768">
        <w:rPr>
          <w:rFonts w:ascii="Courier New" w:hAnsi="Courier New" w:cs="Courier New"/>
        </w:rPr>
        <w:t xml:space="preserve"> the </w:t>
      </w:r>
      <w:ins w:id="723" w:author="Philip Burrows" w:date="2017-04-24T11:57:00Z">
        <w:r w:rsidR="00A1112A">
          <w:rPr>
            <w:rFonts w:ascii="Courier New" w:hAnsi="Courier New" w:cs="Courier New"/>
          </w:rPr>
          <w:t xml:space="preserve">transverse </w:t>
        </w:r>
      </w:ins>
      <w:r w:rsidRPr="005E5768">
        <w:rPr>
          <w:rFonts w:ascii="Courier New" w:hAnsi="Courier New" w:cs="Courier New"/>
        </w:rPr>
        <w:t xml:space="preserve">orbit </w:t>
      </w:r>
    </w:p>
    <w:p w:rsidR="005E5768" w:rsidRPr="005E5768" w:rsidRDefault="00A1112A" w:rsidP="005E5768">
      <w:pPr>
        <w:pStyle w:val="PlainText"/>
        <w:rPr>
          <w:rFonts w:ascii="Courier New" w:hAnsi="Courier New" w:cs="Courier New"/>
        </w:rPr>
      </w:pPr>
      <w:proofErr w:type="gramStart"/>
      <w:ins w:id="724" w:author="Philip Burrows" w:date="2017-04-24T11:57:00Z">
        <w:r>
          <w:rPr>
            <w:rFonts w:ascii="Courier New" w:hAnsi="Courier New" w:cs="Courier New"/>
          </w:rPr>
          <w:t>deviation</w:t>
        </w:r>
      </w:ins>
      <w:proofErr w:type="gramEnd"/>
      <w:del w:id="725" w:author="Philip Burrows" w:date="2017-04-24T11:57:00Z">
        <w:r w:rsidR="005E5768" w:rsidRPr="005E5768" w:rsidDel="00A1112A">
          <w:rPr>
            <w:rFonts w:ascii="Courier New" w:hAnsi="Courier New" w:cs="Courier New"/>
          </w:rPr>
          <w:delText>bump</w:delText>
        </w:r>
      </w:del>
      <w:r w:rsidR="005E5768" w:rsidRPr="005E5768">
        <w:rPr>
          <w:rFonts w:ascii="Courier New" w:hAnsi="Courier New" w:cs="Courier New"/>
        </w:rPr>
        <w:t xml:space="preserve"> created by the first</w:t>
      </w:r>
      <w:del w:id="726" w:author="Philip Burrows" w:date="2017-04-24T11:58:00Z">
        <w:r w:rsidR="005E5768" w:rsidRPr="005E5768" w:rsidDel="00432FF7">
          <w:rPr>
            <w:rFonts w:ascii="Courier New" w:hAnsi="Courier New" w:cs="Courier New"/>
          </w:rPr>
          <w:delText xml:space="preserve"> kicker</w:delText>
        </w:r>
      </w:del>
      <w:ins w:id="727" w:author="Philip Burrows" w:date="2017-04-24T11:57:00Z">
        <w:r>
          <w:rPr>
            <w:rFonts w:ascii="Courier New" w:hAnsi="Courier New" w:cs="Courier New"/>
          </w:rPr>
          <w:t>~</w:t>
        </w:r>
      </w:ins>
      <w:del w:id="728" w:author="Philip Burrows" w:date="2017-04-24T11:57:00Z">
        <w:r w:rsidR="005E5768" w:rsidRPr="005E5768" w:rsidDel="00A1112A">
          <w:rPr>
            <w:rFonts w:ascii="Courier New" w:hAnsi="Courier New" w:cs="Courier New"/>
          </w:rPr>
          <w:delText xml:space="preserve"> </w:delText>
        </w:r>
      </w:del>
      <w:r w:rsidR="005E5768" w:rsidRPr="005E5768">
        <w:rPr>
          <w:rFonts w:ascii="Courier New" w:hAnsi="Courier New" w:cs="Courier New"/>
        </w:rPr>
        <w:t>\cite{</w:t>
      </w:r>
      <w:proofErr w:type="spellStart"/>
      <w:r w:rsidR="005E5768" w:rsidRPr="005E5768">
        <w:rPr>
          <w:rFonts w:ascii="Courier New" w:hAnsi="Courier New" w:cs="Courier New"/>
        </w:rPr>
        <w:t>RobertsThesis</w:t>
      </w:r>
      <w:proofErr w:type="spellEnd"/>
      <w:r w:rsidR="005E5768" w:rsidRPr="005E5768">
        <w:rPr>
          <w:rFonts w:ascii="Courier New" w:hAnsi="Courier New" w:cs="Courier New"/>
        </w:rPr>
        <w:t>}.</w:t>
      </w:r>
    </w:p>
    <w:p w:rsidR="005E5768" w:rsidRDefault="005E5768" w:rsidP="005E5768">
      <w:pPr>
        <w:pStyle w:val="PlainText"/>
        <w:rPr>
          <w:ins w:id="729" w:author="Philip Burrows" w:date="2017-04-24T11:57:00Z"/>
          <w:rFonts w:ascii="Courier New" w:hAnsi="Courier New" w:cs="Courier New"/>
        </w:rPr>
      </w:pPr>
    </w:p>
    <w:p w:rsidR="00A1112A" w:rsidRPr="005E5768" w:rsidRDefault="00A1112A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001028" w:rsidP="005E5768">
      <w:pPr>
        <w:pStyle w:val="PlainText"/>
        <w:rPr>
          <w:rFonts w:ascii="Courier New" w:hAnsi="Courier New" w:cs="Courier New"/>
        </w:rPr>
      </w:pPr>
      <w:ins w:id="730" w:author="Philip Burrows" w:date="2017-04-24T12:13:00Z">
        <w:r>
          <w:rPr>
            <w:rFonts w:ascii="Courier New" w:hAnsi="Courier New" w:cs="Courier New"/>
          </w:rPr>
          <w:t>A further</w:t>
        </w:r>
      </w:ins>
      <w:del w:id="731" w:author="Philip Burrows" w:date="2017-04-24T12:13:00Z">
        <w:r w:rsidR="005E5768" w:rsidRPr="005E5768" w:rsidDel="00001028">
          <w:rPr>
            <w:rFonts w:ascii="Courier New" w:hAnsi="Courier New" w:cs="Courier New"/>
          </w:rPr>
          <w:delText>One of the key</w:delText>
        </w:r>
      </w:del>
      <w:r w:rsidR="005E5768" w:rsidRPr="005E5768">
        <w:rPr>
          <w:rFonts w:ascii="Courier New" w:hAnsi="Courier New" w:cs="Courier New"/>
        </w:rPr>
        <w:t xml:space="preserve"> challenge</w:t>
      </w:r>
      <w:del w:id="732" w:author="Philip Burrows" w:date="2017-04-24T12:13:00Z">
        <w:r w:rsidR="005E5768" w:rsidRPr="005E5768" w:rsidDel="00001028">
          <w:rPr>
            <w:rFonts w:ascii="Courier New" w:hAnsi="Courier New" w:cs="Courier New"/>
          </w:rPr>
          <w:delText>s</w:delText>
        </w:r>
      </w:del>
      <w:r w:rsidR="005E5768" w:rsidRPr="005E5768">
        <w:rPr>
          <w:rFonts w:ascii="Courier New" w:hAnsi="Courier New" w:cs="Courier New"/>
        </w:rPr>
        <w:t xml:space="preserve"> </w:t>
      </w:r>
      <w:ins w:id="733" w:author="Philip Burrows" w:date="2017-04-24T12:13:00Z">
        <w:r>
          <w:rPr>
            <w:rFonts w:ascii="Courier New" w:hAnsi="Courier New" w:cs="Courier New"/>
          </w:rPr>
          <w:t>to</w:t>
        </w:r>
      </w:ins>
      <w:del w:id="734" w:author="Philip Burrows" w:date="2017-04-24T12:13:00Z">
        <w:r w:rsidR="005E5768" w:rsidRPr="005E5768" w:rsidDel="00001028">
          <w:rPr>
            <w:rFonts w:ascii="Courier New" w:hAnsi="Courier New" w:cs="Courier New"/>
          </w:rPr>
          <w:delText>in</w:delText>
        </w:r>
      </w:del>
      <w:r w:rsidR="005E5768" w:rsidRPr="005E5768">
        <w:rPr>
          <w:rFonts w:ascii="Courier New" w:hAnsi="Courier New" w:cs="Courier New"/>
        </w:rPr>
        <w:t xml:space="preserve"> operati</w:t>
      </w:r>
      <w:ins w:id="735" w:author="Philip Burrows" w:date="2017-04-24T12:14:00Z">
        <w:r>
          <w:rPr>
            <w:rFonts w:ascii="Courier New" w:hAnsi="Courier New" w:cs="Courier New"/>
          </w:rPr>
          <w:t>on of</w:t>
        </w:r>
      </w:ins>
      <w:del w:id="736" w:author="Philip Burrows" w:date="2017-04-24T12:14:00Z">
        <w:r w:rsidR="005E5768" w:rsidRPr="005E5768" w:rsidDel="00001028">
          <w:rPr>
            <w:rFonts w:ascii="Courier New" w:hAnsi="Courier New" w:cs="Courier New"/>
          </w:rPr>
          <w:delText>ng</w:delText>
        </w:r>
      </w:del>
      <w:r w:rsidR="005E5768" w:rsidRPr="005E5768">
        <w:rPr>
          <w:rFonts w:ascii="Courier New" w:hAnsi="Courier New" w:cs="Courier New"/>
        </w:rPr>
        <w:t xml:space="preserve"> the PFF </w:t>
      </w:r>
      <w:ins w:id="737" w:author="Philip Burrows" w:date="2017-04-24T12:14:00Z">
        <w:r>
          <w:rPr>
            <w:rFonts w:ascii="Courier New" w:hAnsi="Courier New" w:cs="Courier New"/>
          </w:rPr>
          <w:t>was</w:t>
        </w:r>
      </w:ins>
      <w:del w:id="738" w:author="Philip Burrows" w:date="2017-04-24T12:14:00Z">
        <w:r w:rsidR="005E5768" w:rsidRPr="005E5768" w:rsidDel="00001028">
          <w:rPr>
            <w:rFonts w:ascii="Courier New" w:hAnsi="Courier New" w:cs="Courier New"/>
          </w:rPr>
          <w:delText xml:space="preserve">prototype at CTF3 has been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obtaining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739" w:author="Philip Burrows" w:date="2017-04-24T12:15:00Z">
        <w:r w:rsidR="00001028">
          <w:rPr>
            <w:rFonts w:ascii="Courier New" w:hAnsi="Courier New" w:cs="Courier New"/>
          </w:rPr>
          <w:t xml:space="preserve">a </w:t>
        </w:r>
      </w:ins>
      <w:r w:rsidRPr="005E5768">
        <w:rPr>
          <w:rFonts w:ascii="Courier New" w:hAnsi="Courier New" w:cs="Courier New"/>
        </w:rPr>
        <w:t xml:space="preserve">high correlation between the </w:t>
      </w:r>
      <w:del w:id="740" w:author="Philip Burrows" w:date="2017-04-24T12:16:00Z">
        <w:r w:rsidRPr="005E5768" w:rsidDel="00001028">
          <w:rPr>
            <w:rFonts w:ascii="Courier New" w:hAnsi="Courier New" w:cs="Courier New"/>
          </w:rPr>
          <w:delText>initial, uncorrected</w:delText>
        </w:r>
      </w:del>
      <w:del w:id="741" w:author="Philip Burrows" w:date="2017-04-24T12:15:00Z">
        <w:r w:rsidRPr="005E5768" w:rsidDel="00001028">
          <w:rPr>
            <w:rFonts w:ascii="Courier New" w:hAnsi="Courier New" w:cs="Courier New"/>
          </w:rPr>
          <w:delText>,</w:delText>
        </w:r>
      </w:del>
      <w:del w:id="742" w:author="Philip Burrows" w:date="2017-04-24T12:16:00Z">
        <w:r w:rsidRPr="005E5768" w:rsidDel="00001028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upstream and </w:t>
      </w:r>
    </w:p>
    <w:p w:rsidR="005E5768" w:rsidRPr="005E5768" w:rsidRDefault="00001028" w:rsidP="005E5768">
      <w:pPr>
        <w:pStyle w:val="PlainText"/>
        <w:rPr>
          <w:rFonts w:ascii="Courier New" w:hAnsi="Courier New" w:cs="Courier New"/>
        </w:rPr>
      </w:pPr>
      <w:proofErr w:type="gramStart"/>
      <w:ins w:id="743" w:author="Philip Burrows" w:date="2017-04-24T12:16:00Z">
        <w:r>
          <w:rPr>
            <w:rFonts w:ascii="Courier New" w:hAnsi="Courier New" w:cs="Courier New"/>
          </w:rPr>
          <w:t>uncorrected</w:t>
        </w:r>
        <w:proofErr w:type="gramEnd"/>
        <w:r>
          <w:rPr>
            <w:rFonts w:ascii="Courier New" w:hAnsi="Courier New" w:cs="Courier New"/>
          </w:rPr>
          <w:t xml:space="preserve"> </w:t>
        </w:r>
      </w:ins>
      <w:r w:rsidR="005E5768" w:rsidRPr="005E5768">
        <w:rPr>
          <w:rFonts w:ascii="Courier New" w:hAnsi="Courier New" w:cs="Courier New"/>
        </w:rPr>
        <w:t>downstream phase</w:t>
      </w:r>
      <w:ins w:id="744" w:author="Philip Burrows" w:date="2017-04-24T12:14:00Z">
        <w:r>
          <w:rPr>
            <w:rFonts w:ascii="Courier New" w:hAnsi="Courier New" w:cs="Courier New"/>
          </w:rPr>
          <w:t>s measured at $\phi_1$ and $\phi_3$ respectively</w:t>
        </w:r>
      </w:ins>
      <w:r w:rsidR="005E5768" w:rsidRPr="005E5768">
        <w:rPr>
          <w:rFonts w:ascii="Courier New" w:hAnsi="Courier New" w:cs="Courier New"/>
        </w:rPr>
        <w:t xml:space="preserve">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A correlation </w:t>
      </w:r>
      <w:ins w:id="745" w:author="Philip Burrows" w:date="2017-04-24T12:17:00Z">
        <w:r w:rsidR="00001028">
          <w:rPr>
            <w:rFonts w:ascii="Courier New" w:hAnsi="Courier New" w:cs="Courier New"/>
          </w:rPr>
          <w:t xml:space="preserve">coefficient </w:t>
        </w:r>
      </w:ins>
      <w:r w:rsidRPr="005E5768">
        <w:rPr>
          <w:rFonts w:ascii="Courier New" w:hAnsi="Courier New" w:cs="Courier New"/>
        </w:rPr>
        <w:t xml:space="preserve">of </w:t>
      </w:r>
      <w:ins w:id="746" w:author="Philip Burrows" w:date="2017-04-24T12:17:00Z">
        <w:r w:rsidR="00001028">
          <w:rPr>
            <w:rFonts w:ascii="Courier New" w:hAnsi="Courier New" w:cs="Courier New"/>
          </w:rPr>
          <w:t xml:space="preserve">at least </w:t>
        </w:r>
      </w:ins>
      <w:r w:rsidRPr="005E5768">
        <w:rPr>
          <w:rFonts w:ascii="Courier New" w:hAnsi="Courier New" w:cs="Courier New"/>
        </w:rPr>
        <w:t xml:space="preserve">97\% is required to reduce a typical </w:t>
      </w:r>
      <w:del w:id="747" w:author="Philip Burrows" w:date="2017-04-24T12:17:00Z">
        <w:r w:rsidRPr="005E5768" w:rsidDel="00001028">
          <w:rPr>
            <w:rFonts w:ascii="Courier New" w:hAnsi="Courier New" w:cs="Courier New"/>
          </w:rPr>
          <w:delText xml:space="preserve">initial </w:delText>
        </w:r>
      </w:del>
      <w:ins w:id="748" w:author="Philip Burrows" w:date="2017-04-24T12:17:00Z">
        <w:r w:rsidR="00001028">
          <w:rPr>
            <w:rFonts w:ascii="Courier New" w:hAnsi="Courier New" w:cs="Courier New"/>
          </w:rPr>
          <w:t xml:space="preserve">incoming </w:t>
        </w:r>
        <w:r w:rsidR="00001028" w:rsidRPr="005E5768">
          <w:rPr>
            <w:rFonts w:ascii="Courier New" w:hAnsi="Courier New" w:cs="Courier New"/>
          </w:rPr>
          <w:t xml:space="preserve"> </w:t>
        </w:r>
      </w:ins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phase</w:t>
      </w:r>
      <w:proofErr w:type="gramEnd"/>
      <w:r w:rsidRPr="005E5768">
        <w:rPr>
          <w:rFonts w:ascii="Courier New" w:hAnsi="Courier New" w:cs="Courier New"/>
        </w:rPr>
        <w:t xml:space="preserve"> jitter of \(0.8^\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</w:t>
      </w:r>
      <w:del w:id="749" w:author="Philip Burrows" w:date="2017-04-24T12:18:00Z">
        <w:r w:rsidRPr="005E5768" w:rsidDel="00001028">
          <w:rPr>
            <w:rFonts w:ascii="Courier New" w:hAnsi="Courier New" w:cs="Courier New"/>
          </w:rPr>
          <w:delText xml:space="preserve">at CTF3 </w:delText>
        </w:r>
      </w:del>
      <w:r w:rsidRPr="005E5768">
        <w:rPr>
          <w:rFonts w:ascii="Courier New" w:hAnsi="Courier New" w:cs="Courier New"/>
        </w:rPr>
        <w:t>to the target of \(0.2^\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gramStart"/>
      <w:r w:rsidRPr="005E5768">
        <w:rPr>
          <w:rFonts w:ascii="Courier New" w:hAnsi="Courier New" w:cs="Courier New"/>
        </w:rPr>
        <w:t>cite{</w:t>
      </w:r>
      <w:proofErr w:type="spellStart"/>
      <w:proofErr w:type="gramEnd"/>
      <w:r w:rsidRPr="005E5768">
        <w:rPr>
          <w:rFonts w:ascii="Courier New" w:hAnsi="Courier New" w:cs="Courier New"/>
        </w:rPr>
        <w:t>RobertsThesis</w:t>
      </w:r>
      <w:proofErr w:type="spellEnd"/>
      <w:r w:rsidRPr="005E5768">
        <w:rPr>
          <w:rFonts w:ascii="Courier New" w:hAnsi="Courier New" w:cs="Courier New"/>
        </w:rPr>
        <w:t xml:space="preserve">}.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</w:t>
      </w:r>
      <w:ins w:id="750" w:author="Philip Burrows" w:date="2017-04-24T12:18:00Z">
        <w:r w:rsidR="00001028">
          <w:rPr>
            <w:rFonts w:ascii="Courier New" w:hAnsi="Courier New" w:cs="Courier New"/>
          </w:rPr>
          <w:t xml:space="preserve">maximum </w:t>
        </w:r>
        <w:proofErr w:type="spellStart"/>
        <w:r w:rsidR="00001028">
          <w:rPr>
            <w:rFonts w:ascii="Courier New" w:hAnsi="Courier New" w:cs="Courier New"/>
          </w:rPr>
          <w:t>measurable</w:t>
        </w:r>
      </w:ins>
      <w:del w:id="751" w:author="Philip Burrows" w:date="2017-04-24T12:18:00Z">
        <w:r w:rsidRPr="005E5768" w:rsidDel="00001028">
          <w:rPr>
            <w:rFonts w:ascii="Courier New" w:hAnsi="Courier New" w:cs="Courier New"/>
          </w:rPr>
          <w:delText xml:space="preserve">achievable </w:delText>
        </w:r>
      </w:del>
      <w:r w:rsidRPr="005E5768">
        <w:rPr>
          <w:rFonts w:ascii="Courier New" w:hAnsi="Courier New" w:cs="Courier New"/>
        </w:rPr>
        <w:t>correlation</w:t>
      </w:r>
      <w:proofErr w:type="spellEnd"/>
      <w:r w:rsidRPr="005E5768">
        <w:rPr>
          <w:rFonts w:ascii="Courier New" w:hAnsi="Courier New" w:cs="Courier New"/>
        </w:rPr>
        <w:t xml:space="preserve"> depends on </w:t>
      </w:r>
      <w:ins w:id="752" w:author="Philip Burrows" w:date="2017-04-24T12:18:00Z">
        <w:r w:rsidR="00001028">
          <w:rPr>
            <w:rFonts w:ascii="Courier New" w:hAnsi="Courier New" w:cs="Courier New"/>
          </w:rPr>
          <w:t xml:space="preserve">both </w:t>
        </w:r>
      </w:ins>
      <w:r w:rsidRPr="005E5768">
        <w:rPr>
          <w:rFonts w:ascii="Courier New" w:hAnsi="Courier New" w:cs="Courier New"/>
        </w:rPr>
        <w:t xml:space="preserve">the phase monitor resolution and any </w:t>
      </w:r>
    </w:p>
    <w:p w:rsidR="005E5768" w:rsidRPr="005E5768" w:rsidDel="00001028" w:rsidRDefault="005E5768" w:rsidP="00001028">
      <w:pPr>
        <w:pStyle w:val="PlainText"/>
        <w:rPr>
          <w:del w:id="753" w:author="Philip Burrows" w:date="2017-04-24T12:19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additional</w:t>
      </w:r>
      <w:proofErr w:type="gramEnd"/>
      <w:r w:rsidRPr="005E5768">
        <w:rPr>
          <w:rFonts w:ascii="Courier New" w:hAnsi="Courier New" w:cs="Courier New"/>
        </w:rPr>
        <w:t xml:space="preserve"> phase jitter introduced in the beam</w:t>
      </w:r>
      <w:del w:id="754" w:author="Philip Burrows" w:date="2017-04-24T12:18:00Z">
        <w:r w:rsidRPr="005E5768" w:rsidDel="00001028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>lines between</w:t>
      </w:r>
      <w:del w:id="755" w:author="Philip Burrows" w:date="2017-04-24T12:19:00Z">
        <w:r w:rsidRPr="005E5768" w:rsidDel="00001028">
          <w:rPr>
            <w:rFonts w:ascii="Courier New" w:hAnsi="Courier New" w:cs="Courier New"/>
          </w:rPr>
          <w:delText xml:space="preserve"> </w:delText>
        </w:r>
      </w:del>
      <w:ins w:id="756" w:author="Philip Burrows" w:date="2017-04-24T12:19:00Z">
        <w:r w:rsidR="00001028">
          <w:rPr>
            <w:rFonts w:ascii="Courier New" w:hAnsi="Courier New" w:cs="Courier New"/>
          </w:rPr>
          <w:t xml:space="preserve"> $\phi_1$ and $\phi_3$</w:t>
        </w:r>
      </w:ins>
      <w:del w:id="757" w:author="Philip Burrows" w:date="2017-04-24T12:19:00Z">
        <w:r w:rsidRPr="005E5768" w:rsidDel="00001028">
          <w:rPr>
            <w:rFonts w:ascii="Courier New" w:hAnsi="Courier New" w:cs="Courier New"/>
          </w:rPr>
          <w:delText xml:space="preserve">the upstream and </w:delText>
        </w:r>
      </w:del>
    </w:p>
    <w:p w:rsidR="005E5768" w:rsidRPr="005E5768" w:rsidRDefault="005E5768" w:rsidP="00001028">
      <w:pPr>
        <w:pStyle w:val="PlainText"/>
        <w:rPr>
          <w:rFonts w:ascii="Courier New" w:hAnsi="Courier New" w:cs="Courier New"/>
        </w:rPr>
      </w:pPr>
      <w:del w:id="758" w:author="Philip Burrows" w:date="2017-04-24T12:19:00Z">
        <w:r w:rsidRPr="005E5768" w:rsidDel="00001028">
          <w:rPr>
            <w:rFonts w:ascii="Courier New" w:hAnsi="Courier New" w:cs="Courier New"/>
          </w:rPr>
          <w:delText>downstream phase monitors</w:delText>
        </w:r>
      </w:del>
      <w:r w:rsidRPr="005E5768">
        <w:rPr>
          <w:rFonts w:ascii="Courier New" w:hAnsi="Courier New" w:cs="Courier New"/>
        </w:rPr>
        <w:t xml:space="preserve">. The </w:t>
      </w:r>
      <w:del w:id="759" w:author="Philip Burrows" w:date="2017-04-24T12:20:00Z">
        <w:r w:rsidRPr="005E5768" w:rsidDel="00001028">
          <w:rPr>
            <w:rFonts w:ascii="Courier New" w:hAnsi="Courier New" w:cs="Courier New"/>
          </w:rPr>
          <w:delText xml:space="preserve">phase </w:delText>
        </w:r>
      </w:del>
      <w:r w:rsidRPr="005E5768">
        <w:rPr>
          <w:rFonts w:ascii="Courier New" w:hAnsi="Courier New" w:cs="Courier New"/>
        </w:rPr>
        <w:t xml:space="preserve">monitor resolution of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0.12^\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limits</w:t>
      </w:r>
      <w:proofErr w:type="gramEnd"/>
      <w:r w:rsidRPr="005E5768">
        <w:rPr>
          <w:rFonts w:ascii="Courier New" w:hAnsi="Courier New" w:cs="Courier New"/>
        </w:rPr>
        <w:t xml:space="preserve"> the maximum upstream-downstream phase correlation to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98\%\) in typical conditions, and places a theoretical limit of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0.17^\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on the measur</w:t>
      </w:r>
      <w:ins w:id="760" w:author="Philip Burrows" w:date="2017-04-24T12:20:00Z">
        <w:r w:rsidR="00001028">
          <w:rPr>
            <w:rFonts w:ascii="Courier New" w:hAnsi="Courier New" w:cs="Courier New"/>
          </w:rPr>
          <w:t>able</w:t>
        </w:r>
      </w:ins>
      <w:del w:id="761" w:author="Philip Burrows" w:date="2017-04-24T12:20:00Z">
        <w:r w:rsidRPr="005E5768" w:rsidDel="00001028">
          <w:rPr>
            <w:rFonts w:ascii="Courier New" w:hAnsi="Courier New" w:cs="Courier New"/>
          </w:rPr>
          <w:delText>ed</w:delText>
        </w:r>
      </w:del>
      <w:r w:rsidRPr="005E5768">
        <w:rPr>
          <w:rFonts w:ascii="Courier New" w:hAnsi="Courier New" w:cs="Courier New"/>
        </w:rPr>
        <w:t xml:space="preserve"> corrected downstream phase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jitter</w:t>
      </w:r>
      <w:proofErr w:type="gramEnd"/>
      <w:r w:rsidRPr="005E5768">
        <w:rPr>
          <w:rFonts w:ascii="Courier New" w:hAnsi="Courier New" w:cs="Courier New"/>
        </w:rPr>
        <w:t xml:space="preserve">. </w:t>
      </w:r>
    </w:p>
    <w:p w:rsidR="005E5768" w:rsidRPr="005E5768" w:rsidDel="00001028" w:rsidRDefault="00001028" w:rsidP="005E5768">
      <w:pPr>
        <w:pStyle w:val="PlainText"/>
        <w:rPr>
          <w:del w:id="762" w:author="Philip Burrows" w:date="2017-04-24T12:22:00Z"/>
          <w:rFonts w:ascii="Courier New" w:hAnsi="Courier New" w:cs="Courier New"/>
        </w:rPr>
      </w:pPr>
      <w:ins w:id="763" w:author="Philip Burrows" w:date="2017-04-24T12:21:00Z">
        <w:r>
          <w:rPr>
            <w:rFonts w:ascii="Courier New" w:hAnsi="Courier New" w:cs="Courier New"/>
          </w:rPr>
          <w:t>T</w:t>
        </w:r>
      </w:ins>
      <w:del w:id="764" w:author="Philip Burrows" w:date="2017-04-24T12:21:00Z">
        <w:r w:rsidR="005E5768" w:rsidRPr="005E5768" w:rsidDel="00001028">
          <w:rPr>
            <w:rFonts w:ascii="Courier New" w:hAnsi="Courier New" w:cs="Courier New"/>
          </w:rPr>
          <w:delText>Meanwhile, t</w:delText>
        </w:r>
      </w:del>
      <w:r w:rsidR="005E5768" w:rsidRPr="005E5768">
        <w:rPr>
          <w:rFonts w:ascii="Courier New" w:hAnsi="Courier New" w:cs="Courier New"/>
        </w:rPr>
        <w:t xml:space="preserve">he dominant source of uncorrelated downstream phase jitter </w:t>
      </w:r>
      <w:del w:id="765" w:author="Philip Burrows" w:date="2017-04-24T12:21:00Z">
        <w:r w:rsidR="005E5768" w:rsidRPr="005E5768" w:rsidDel="00001028">
          <w:rPr>
            <w:rFonts w:ascii="Courier New" w:hAnsi="Courier New" w:cs="Courier New"/>
          </w:rPr>
          <w:delText xml:space="preserve">at CTF3 </w:delText>
        </w:r>
      </w:del>
    </w:p>
    <w:p w:rsidR="005E5768" w:rsidRPr="005E5768" w:rsidRDefault="00001028" w:rsidP="005E5768">
      <w:pPr>
        <w:pStyle w:val="PlainText"/>
        <w:rPr>
          <w:rFonts w:ascii="Courier New" w:hAnsi="Courier New" w:cs="Courier New"/>
        </w:rPr>
      </w:pPr>
      <w:proofErr w:type="gramStart"/>
      <w:ins w:id="766" w:author="Philip Burrows" w:date="2017-04-24T12:22:00Z">
        <w:r>
          <w:rPr>
            <w:rFonts w:ascii="Courier New" w:hAnsi="Courier New" w:cs="Courier New"/>
          </w:rPr>
          <w:t>arises</w:t>
        </w:r>
        <w:proofErr w:type="gramEnd"/>
        <w:r>
          <w:rPr>
            <w:rFonts w:ascii="Courier New" w:hAnsi="Courier New" w:cs="Courier New"/>
          </w:rPr>
          <w:t xml:space="preserve"> from </w:t>
        </w:r>
      </w:ins>
      <w:del w:id="767" w:author="Philip Burrows" w:date="2017-04-24T12:22:00Z">
        <w:r w:rsidR="005E5768" w:rsidRPr="005E5768" w:rsidDel="00001028">
          <w:rPr>
            <w:rFonts w:ascii="Courier New" w:hAnsi="Courier New" w:cs="Courier New"/>
          </w:rPr>
          <w:delText>is</w:delText>
        </w:r>
      </w:del>
      <w:r w:rsidR="005E5768" w:rsidRPr="005E5768">
        <w:rPr>
          <w:rFonts w:ascii="Courier New" w:hAnsi="Courier New" w:cs="Courier New"/>
        </w:rPr>
        <w:t xml:space="preserve"> beam</w:t>
      </w:r>
      <w:ins w:id="768" w:author="Philip Burrows" w:date="2017-04-24T12:21:00Z">
        <w:r>
          <w:rPr>
            <w:rFonts w:ascii="Courier New" w:hAnsi="Courier New" w:cs="Courier New"/>
          </w:rPr>
          <w:t>-</w:t>
        </w:r>
      </w:ins>
      <w:del w:id="769" w:author="Philip Burrows" w:date="2017-04-24T12:21:00Z">
        <w:r w:rsidR="005E5768" w:rsidRPr="005E5768" w:rsidDel="00001028">
          <w:rPr>
            <w:rFonts w:ascii="Courier New" w:hAnsi="Courier New" w:cs="Courier New"/>
          </w:rPr>
          <w:delText xml:space="preserve"> </w:delText>
        </w:r>
      </w:del>
      <w:r w:rsidR="005E5768" w:rsidRPr="005E5768">
        <w:rPr>
          <w:rFonts w:ascii="Courier New" w:hAnsi="Courier New" w:cs="Courier New"/>
        </w:rPr>
        <w:t xml:space="preserve">energy jitter </w:t>
      </w:r>
      <w:ins w:id="770" w:author="Philip Burrows" w:date="2017-04-24T12:21:00Z">
        <w:r>
          <w:rPr>
            <w:rFonts w:ascii="Courier New" w:hAnsi="Courier New" w:cs="Courier New"/>
          </w:rPr>
          <w:t>that is</w:t>
        </w:r>
      </w:ins>
      <w:del w:id="771" w:author="Philip Burrows" w:date="2017-04-24T12:21:00Z">
        <w:r w:rsidR="005E5768" w:rsidRPr="005E5768" w:rsidDel="00001028">
          <w:rPr>
            <w:rFonts w:ascii="Courier New" w:hAnsi="Courier New" w:cs="Courier New"/>
          </w:rPr>
          <w:delText>being</w:delText>
        </w:r>
      </w:del>
      <w:r w:rsidR="005E5768" w:rsidRPr="005E5768">
        <w:rPr>
          <w:rFonts w:ascii="Courier New" w:hAnsi="Courier New" w:cs="Courier New"/>
        </w:rPr>
        <w:t xml:space="preserve"> transformed in</w:t>
      </w:r>
      <w:del w:id="772" w:author="Philip Burrows" w:date="2017-04-24T12:22:00Z">
        <w:r w:rsidR="005E5768" w:rsidRPr="005E5768" w:rsidDel="00001028">
          <w:rPr>
            <w:rFonts w:ascii="Courier New" w:hAnsi="Courier New" w:cs="Courier New"/>
          </w:rPr>
          <w:delText xml:space="preserve"> </w:delText>
        </w:r>
      </w:del>
      <w:r w:rsidR="005E5768" w:rsidRPr="005E5768">
        <w:rPr>
          <w:rFonts w:ascii="Courier New" w:hAnsi="Courier New" w:cs="Courier New"/>
        </w:rPr>
        <w:t xml:space="preserve">to phase jitter.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</w:t>
      </w:r>
      <w:proofErr w:type="spellStart"/>
      <w:r w:rsidRPr="005E5768">
        <w:rPr>
          <w:rFonts w:ascii="Courier New" w:hAnsi="Courier New" w:cs="Courier New"/>
        </w:rPr>
        <w:t>includegraphics</w:t>
      </w:r>
      <w:proofErr w:type="spellEnd"/>
      <w:r w:rsidRPr="005E5768">
        <w:rPr>
          <w:rFonts w:ascii="Courier New" w:hAnsi="Courier New" w:cs="Courier New"/>
        </w:rPr>
        <w:t>[width=\</w:t>
      </w:r>
      <w:proofErr w:type="spellStart"/>
      <w:r w:rsidRPr="005E5768">
        <w:rPr>
          <w:rFonts w:ascii="Courier New" w:hAnsi="Courier New" w:cs="Courier New"/>
        </w:rPr>
        <w:t>columnwidth</w:t>
      </w:r>
      <w:proofErr w:type="spellEnd"/>
      <w:r w:rsidRPr="005E5768">
        <w:rPr>
          <w:rFonts w:ascii="Courier New" w:hAnsi="Courier New" w:cs="Courier New"/>
        </w:rPr>
        <w:t>]{figs/r56Scan}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\caption{\label{fig:r56Scan}</w:t>
      </w:r>
      <w:ins w:id="773" w:author="Philip Burrows" w:date="2017-04-24T12:22:00Z">
        <w:r w:rsidR="00001028">
          <w:rPr>
            <w:rFonts w:ascii="Courier New" w:hAnsi="Courier New" w:cs="Courier New"/>
          </w:rPr>
          <w:t>Measured d</w:t>
        </w:r>
      </w:ins>
      <w:del w:id="774" w:author="Philip Burrows" w:date="2017-04-24T12:22:00Z">
        <w:r w:rsidRPr="005E5768" w:rsidDel="00001028">
          <w:rPr>
            <w:rFonts w:ascii="Courier New" w:hAnsi="Courier New" w:cs="Courier New"/>
          </w:rPr>
          <w:delText>D</w:delText>
        </w:r>
      </w:del>
      <w:r w:rsidRPr="005E5768">
        <w:rPr>
          <w:rFonts w:ascii="Courier New" w:hAnsi="Courier New" w:cs="Courier New"/>
        </w:rPr>
        <w:t xml:space="preserve">ownstream (red) and upstream (blue) phase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jitter</w:t>
      </w:r>
      <w:proofErr w:type="gramEnd"/>
      <w:r w:rsidRPr="005E5768">
        <w:rPr>
          <w:rFonts w:ascii="Courier New" w:hAnsi="Courier New" w:cs="Courier New"/>
        </w:rPr>
        <w:t xml:space="preserve"> vs. </w:t>
      </w:r>
      <w:ins w:id="775" w:author="Philip Burrows" w:date="2017-04-24T12:22:00Z">
        <w:r w:rsidR="00001028" w:rsidRPr="005E5768">
          <w:rPr>
            <w:rFonts w:ascii="Courier New" w:hAnsi="Courier New" w:cs="Courier New"/>
          </w:rPr>
          <w:t>TL1</w:t>
        </w:r>
      </w:ins>
      <w:del w:id="776" w:author="Philip Burrows" w:date="2017-04-24T12:22:00Z">
        <w:r w:rsidRPr="005E5768" w:rsidDel="00001028">
          <w:rPr>
            <w:rFonts w:ascii="Courier New" w:hAnsi="Courier New" w:cs="Courier New"/>
          </w:rPr>
          <w:delText xml:space="preserve">the </w:delText>
        </w:r>
      </w:del>
      <w:r w:rsidRPr="005E5768">
        <w:rPr>
          <w:rFonts w:ascii="Courier New" w:hAnsi="Courier New" w:cs="Courier New"/>
        </w:rPr>
        <w:t>\(R_{56}\) value</w:t>
      </w:r>
      <w:del w:id="777" w:author="Philip Burrows" w:date="2017-04-24T12:22:00Z">
        <w:r w:rsidRPr="005E5768" w:rsidDel="00001028">
          <w:rPr>
            <w:rFonts w:ascii="Courier New" w:hAnsi="Courier New" w:cs="Courier New"/>
          </w:rPr>
          <w:delText xml:space="preserve"> in TL1</w:delText>
        </w:r>
      </w:del>
      <w:r w:rsidRPr="005E5768">
        <w:rPr>
          <w:rFonts w:ascii="Courier New" w:hAnsi="Courier New" w:cs="Courier New"/>
        </w:rPr>
        <w:t>.</w:t>
      </w:r>
      <w:ins w:id="778" w:author="Philip Burrows" w:date="2017-04-24T12:23:00Z">
        <w:r w:rsidR="00001028">
          <w:rPr>
            <w:rFonts w:ascii="Courier New" w:hAnsi="Courier New" w:cs="Courier New"/>
          </w:rPr>
          <w:t xml:space="preserve"> </w:t>
        </w:r>
        <w:r w:rsidR="00001028" w:rsidRPr="005E5768">
          <w:rPr>
            <w:rFonts w:ascii="Courier New" w:hAnsi="Courier New" w:cs="Courier New"/>
          </w:rPr>
          <w:t>Standard errors are shown.</w:t>
        </w:r>
      </w:ins>
      <w:del w:id="779" w:author="Philip Burrows" w:date="2017-04-24T12:23:00Z">
        <w:r w:rsidRPr="005E5768" w:rsidDel="00001028">
          <w:rPr>
            <w:rFonts w:ascii="Courier New" w:hAnsi="Courier New" w:cs="Courier New"/>
          </w:rPr>
          <w:delText xml:space="preserve">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lastRenderedPageBreak/>
        <w:t>\end{figure}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</w:t>
      </w:r>
      <w:ins w:id="780" w:author="Philip Burrows" w:date="2017-04-24T12:23:00Z">
        <w:r w:rsidR="00001028">
          <w:rPr>
            <w:rFonts w:ascii="Courier New" w:hAnsi="Courier New" w:cs="Courier New"/>
          </w:rPr>
          <w:t>o</w:t>
        </w:r>
      </w:ins>
      <w:del w:id="781" w:author="Philip Burrows" w:date="2017-04-24T12:23:00Z">
        <w:r w:rsidRPr="005E5768" w:rsidDel="00001028">
          <w:rPr>
            <w:rFonts w:ascii="Courier New" w:hAnsi="Courier New" w:cs="Courier New"/>
          </w:rPr>
          <w:delText>he</w:delText>
        </w:r>
      </w:del>
      <w:r w:rsidRPr="005E5768">
        <w:rPr>
          <w:rFonts w:ascii="Courier New" w:hAnsi="Courier New" w:cs="Courier New"/>
        </w:rPr>
        <w:t xml:space="preserve"> first order </w:t>
      </w:r>
      <w:ins w:id="782" w:author="Philip Burrows" w:date="2017-04-24T12:23:00Z">
        <w:r w:rsidR="00001028">
          <w:rPr>
            <w:rFonts w:ascii="Courier New" w:hAnsi="Courier New" w:cs="Courier New"/>
          </w:rPr>
          <w:t xml:space="preserve">the </w:t>
        </w:r>
      </w:ins>
      <w:r w:rsidRPr="005E5768">
        <w:rPr>
          <w:rFonts w:ascii="Courier New" w:hAnsi="Courier New" w:cs="Courier New"/>
        </w:rPr>
        <w:t xml:space="preserve">phase-energy dependence can be described via the </w:t>
      </w:r>
      <w:del w:id="783" w:author="Philip Burrows" w:date="2017-04-24T12:23:00Z">
        <w:r w:rsidRPr="005E5768" w:rsidDel="00821C6D">
          <w:rPr>
            <w:rFonts w:ascii="Courier New" w:hAnsi="Courier New" w:cs="Courier New"/>
          </w:rPr>
          <w:delText xml:space="preserve">optics </w:delText>
        </w:r>
      </w:del>
      <w:ins w:id="784" w:author="Philip Burrows" w:date="2017-04-24T12:23:00Z">
        <w:r w:rsidR="00821C6D">
          <w:rPr>
            <w:rFonts w:ascii="Courier New" w:hAnsi="Courier New" w:cs="Courier New"/>
          </w:rPr>
          <w:t>beam</w:t>
        </w:r>
        <w:r w:rsidR="00821C6D" w:rsidRPr="005E5768">
          <w:rPr>
            <w:rFonts w:ascii="Courier New" w:hAnsi="Courier New" w:cs="Courier New"/>
          </w:rPr>
          <w:t xml:space="preserve"> </w:t>
        </w:r>
      </w:ins>
    </w:p>
    <w:p w:rsidR="005E5768" w:rsidRPr="005E5768" w:rsidRDefault="00821C6D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</w:t>
      </w:r>
      <w:r w:rsidR="005E5768" w:rsidRPr="005E5768">
        <w:rPr>
          <w:rFonts w:ascii="Courier New" w:hAnsi="Courier New" w:cs="Courier New"/>
        </w:rPr>
        <w:t>ransfer</w:t>
      </w:r>
      <w:ins w:id="785" w:author="Philip Burrows" w:date="2017-04-24T12:24:00Z">
        <w:r>
          <w:rPr>
            <w:rFonts w:ascii="Courier New" w:hAnsi="Courier New" w:cs="Courier New"/>
          </w:rPr>
          <w:t>-</w:t>
        </w:r>
      </w:ins>
      <w:del w:id="786" w:author="Philip Burrows" w:date="2017-04-24T12:24:00Z">
        <w:r w:rsidR="005E5768" w:rsidRPr="005E5768" w:rsidDel="00821C6D">
          <w:rPr>
            <w:rFonts w:ascii="Courier New" w:hAnsi="Courier New" w:cs="Courier New"/>
          </w:rPr>
          <w:delText xml:space="preserve"> </w:delText>
        </w:r>
      </w:del>
      <w:r w:rsidR="005E5768" w:rsidRPr="005E5768">
        <w:rPr>
          <w:rFonts w:ascii="Courier New" w:hAnsi="Courier New" w:cs="Courier New"/>
        </w:rPr>
        <w:t xml:space="preserve">matrix coefficient </w:t>
      </w:r>
      <w:proofErr w:type="gramStart"/>
      <w:r w:rsidR="005E5768" w:rsidRPr="005E5768">
        <w:rPr>
          <w:rFonts w:ascii="Courier New" w:hAnsi="Courier New" w:cs="Courier New"/>
        </w:rPr>
        <w:t>\(</w:t>
      </w:r>
      <w:proofErr w:type="gramEnd"/>
      <w:r w:rsidR="005E5768" w:rsidRPr="005E5768">
        <w:rPr>
          <w:rFonts w:ascii="Courier New" w:hAnsi="Courier New" w:cs="Courier New"/>
        </w:rPr>
        <w:t>R_{56}\):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\phi_</w:t>
      </w:r>
      <w:ins w:id="787" w:author="Philip Burrows" w:date="2017-04-24T12:24:00Z">
        <w:r w:rsidR="00821C6D">
          <w:rPr>
            <w:rFonts w:ascii="Courier New" w:hAnsi="Courier New" w:cs="Courier New"/>
          </w:rPr>
          <w:t>3</w:t>
        </w:r>
      </w:ins>
      <w:del w:id="788" w:author="Philip Burrows" w:date="2017-04-24T12:24:00Z">
        <w:r w:rsidRPr="005E5768" w:rsidDel="00821C6D">
          <w:rPr>
            <w:rFonts w:ascii="Courier New" w:hAnsi="Courier New" w:cs="Courier New"/>
          </w:rPr>
          <w:delText>d</w:delText>
        </w:r>
      </w:del>
      <w:r w:rsidRPr="005E5768">
        <w:rPr>
          <w:rFonts w:ascii="Courier New" w:hAnsi="Courier New" w:cs="Courier New"/>
        </w:rPr>
        <w:t xml:space="preserve"> = \phi_</w:t>
      </w:r>
      <w:ins w:id="789" w:author="Philip Burrows" w:date="2017-04-24T12:24:00Z">
        <w:r w:rsidR="00821C6D">
          <w:rPr>
            <w:rFonts w:ascii="Courier New" w:hAnsi="Courier New" w:cs="Courier New"/>
          </w:rPr>
          <w:t>1</w:t>
        </w:r>
      </w:ins>
      <w:del w:id="790" w:author="Philip Burrows" w:date="2017-04-24T12:24:00Z">
        <w:r w:rsidRPr="005E5768" w:rsidDel="00821C6D">
          <w:rPr>
            <w:rFonts w:ascii="Courier New" w:hAnsi="Courier New" w:cs="Courier New"/>
          </w:rPr>
          <w:delText>u</w:delText>
        </w:r>
      </w:del>
      <w:r w:rsidRPr="005E5768">
        <w:rPr>
          <w:rFonts w:ascii="Courier New" w:hAnsi="Courier New" w:cs="Courier New"/>
        </w:rPr>
        <w:t xml:space="preserve"> + R_{56}(\Delta p / p)\)</w:t>
      </w:r>
    </w:p>
    <w:p w:rsidR="005E5768" w:rsidRPr="005E5768" w:rsidDel="00821C6D" w:rsidRDefault="005E5768" w:rsidP="00821C6D">
      <w:pPr>
        <w:pStyle w:val="PlainText"/>
        <w:rPr>
          <w:del w:id="791" w:author="Philip Burrows" w:date="2017-04-24T12:24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, where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\Delta p / p\) is the relative beam energy offset</w:t>
      </w:r>
      <w:del w:id="792" w:author="Philip Burrows" w:date="2017-04-24T12:24:00Z">
        <w:r w:rsidRPr="005E5768" w:rsidDel="00821C6D">
          <w:rPr>
            <w:rFonts w:ascii="Courier New" w:hAnsi="Courier New" w:cs="Courier New"/>
          </w:rPr>
          <w:delText xml:space="preserve">, and \(\phi_u\) and </w:delText>
        </w:r>
      </w:del>
    </w:p>
    <w:p w:rsidR="005E5768" w:rsidRPr="005E5768" w:rsidRDefault="005E5768" w:rsidP="002255A5">
      <w:pPr>
        <w:pStyle w:val="PlainText"/>
        <w:rPr>
          <w:rFonts w:ascii="Courier New" w:hAnsi="Courier New" w:cs="Courier New"/>
        </w:rPr>
      </w:pPr>
      <w:del w:id="793" w:author="Philip Burrows" w:date="2017-04-24T12:24:00Z">
        <w:r w:rsidRPr="005E5768" w:rsidDel="00821C6D">
          <w:rPr>
            <w:rFonts w:ascii="Courier New" w:hAnsi="Courier New" w:cs="Courier New"/>
          </w:rPr>
          <w:delText>\(\phi_d\) are the upstream and downstream phase respectively</w:delText>
        </w:r>
      </w:del>
      <w:r w:rsidRPr="005E5768">
        <w:rPr>
          <w:rFonts w:ascii="Courier New" w:hAnsi="Courier New" w:cs="Courier New"/>
        </w:rPr>
        <w:t>.</w:t>
      </w:r>
    </w:p>
    <w:p w:rsidR="005E5768" w:rsidRPr="005E5768" w:rsidRDefault="00821C6D" w:rsidP="005E5768">
      <w:pPr>
        <w:pStyle w:val="PlainText"/>
        <w:rPr>
          <w:rFonts w:ascii="Courier New" w:hAnsi="Courier New" w:cs="Courier New"/>
        </w:rPr>
      </w:pPr>
      <w:ins w:id="794" w:author="Philip Burrows" w:date="2017-04-24T12:24:00Z">
        <w:r>
          <w:rPr>
            <w:rFonts w:ascii="Courier New" w:hAnsi="Courier New" w:cs="Courier New"/>
          </w:rPr>
          <w:t xml:space="preserve">The </w:t>
        </w:r>
        <w:proofErr w:type="spellStart"/>
        <w:r>
          <w:rPr>
            <w:rFonts w:ascii="Courier New" w:hAnsi="Courier New" w:cs="Courier New"/>
          </w:rPr>
          <w:t>p</w:t>
        </w:r>
      </w:ins>
      <w:del w:id="795" w:author="Philip Burrows" w:date="2017-04-24T12:24:00Z">
        <w:r w:rsidR="005E5768" w:rsidRPr="005E5768" w:rsidDel="00821C6D">
          <w:rPr>
            <w:rFonts w:ascii="Courier New" w:hAnsi="Courier New" w:cs="Courier New"/>
          </w:rPr>
          <w:delText>O</w:delText>
        </w:r>
      </w:del>
      <w:r w:rsidR="005E5768" w:rsidRPr="005E5768">
        <w:rPr>
          <w:rFonts w:ascii="Courier New" w:hAnsi="Courier New" w:cs="Courier New"/>
        </w:rPr>
        <w:t>ptimal</w:t>
      </w:r>
      <w:proofErr w:type="spellEnd"/>
      <w:r w:rsidR="005E5768" w:rsidRPr="005E5768">
        <w:rPr>
          <w:rFonts w:ascii="Courier New" w:hAnsi="Courier New" w:cs="Courier New"/>
        </w:rPr>
        <w:t xml:space="preserve"> condition</w:t>
      </w:r>
      <w:ins w:id="796" w:author="Philip Burrows" w:date="2017-04-24T12:24:00Z">
        <w:r>
          <w:rPr>
            <w:rFonts w:ascii="Courier New" w:hAnsi="Courier New" w:cs="Courier New"/>
          </w:rPr>
          <w:t xml:space="preserve"> i</w:t>
        </w:r>
      </w:ins>
      <w:r w:rsidR="005E5768" w:rsidRPr="005E5768">
        <w:rPr>
          <w:rFonts w:ascii="Courier New" w:hAnsi="Courier New" w:cs="Courier New"/>
        </w:rPr>
        <w:t xml:space="preserve">s </w:t>
      </w:r>
      <w:del w:id="797" w:author="Philip Burrows" w:date="2017-04-24T12:25:00Z">
        <w:r w:rsidR="005E5768" w:rsidRPr="005E5768" w:rsidDel="00821C6D">
          <w:rPr>
            <w:rFonts w:ascii="Courier New" w:hAnsi="Courier New" w:cs="Courier New"/>
          </w:rPr>
          <w:delText xml:space="preserve">for the PFF system are obtained when the total </w:delText>
        </w:r>
      </w:del>
      <w:proofErr w:type="gramStart"/>
      <w:r w:rsidR="005E5768" w:rsidRPr="005E5768">
        <w:rPr>
          <w:rFonts w:ascii="Courier New" w:hAnsi="Courier New" w:cs="Courier New"/>
        </w:rPr>
        <w:t>\(</w:t>
      </w:r>
      <w:proofErr w:type="gramEnd"/>
      <w:r w:rsidR="005E5768" w:rsidRPr="005E5768">
        <w:rPr>
          <w:rFonts w:ascii="Courier New" w:hAnsi="Courier New" w:cs="Courier New"/>
        </w:rPr>
        <w:t xml:space="preserve">R_{56}\) </w:t>
      </w:r>
      <w:ins w:id="798" w:author="Philip Burrows" w:date="2017-04-24T12:25:00Z">
        <w:r>
          <w:rPr>
            <w:rFonts w:ascii="Courier New" w:hAnsi="Courier New" w:cs="Courier New"/>
          </w:rPr>
          <w:t>= 0.</w:t>
        </w:r>
      </w:ins>
    </w:p>
    <w:p w:rsidR="005E5768" w:rsidRPr="005E5768" w:rsidDel="00821C6D" w:rsidRDefault="005E5768" w:rsidP="005E5768">
      <w:pPr>
        <w:pStyle w:val="PlainText"/>
        <w:rPr>
          <w:del w:id="799" w:author="Philip Burrows" w:date="2017-04-24T12:25:00Z"/>
          <w:rFonts w:ascii="Courier New" w:hAnsi="Courier New" w:cs="Courier New"/>
        </w:rPr>
      </w:pPr>
      <w:del w:id="800" w:author="Philip Burrows" w:date="2017-04-24T12:25:00Z">
        <w:r w:rsidRPr="005E5768" w:rsidDel="00821C6D">
          <w:rPr>
            <w:rFonts w:ascii="Courier New" w:hAnsi="Courier New" w:cs="Courier New"/>
          </w:rPr>
          <w:delText>between the upstream and downstream monitors is zero.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</w:t>
      </w:r>
      <w:ins w:id="801" w:author="Philip Burrows" w:date="2017-04-24T12:25:00Z">
        <w:r w:rsidR="00821C6D">
          <w:rPr>
            <w:rFonts w:ascii="Courier New" w:hAnsi="Courier New" w:cs="Courier New"/>
          </w:rPr>
          <w:t xml:space="preserve">his was </w:t>
        </w:r>
      </w:ins>
      <w:del w:id="802" w:author="Philip Burrows" w:date="2017-04-24T12:25:00Z">
        <w:r w:rsidRPr="005E5768" w:rsidDel="00821C6D">
          <w:rPr>
            <w:rFonts w:ascii="Courier New" w:hAnsi="Courier New" w:cs="Courier New"/>
          </w:rPr>
          <w:delText xml:space="preserve">o </w:delText>
        </w:r>
      </w:del>
      <w:r w:rsidRPr="005E5768">
        <w:rPr>
          <w:rFonts w:ascii="Courier New" w:hAnsi="Courier New" w:cs="Courier New"/>
        </w:rPr>
        <w:t>achieve</w:t>
      </w:r>
      <w:ins w:id="803" w:author="Philip Burrows" w:date="2017-04-24T12:25:00Z">
        <w:r w:rsidR="00821C6D">
          <w:rPr>
            <w:rFonts w:ascii="Courier New" w:hAnsi="Courier New" w:cs="Courier New"/>
          </w:rPr>
          <w:t>d by tuning</w:t>
        </w:r>
      </w:ins>
      <w:r w:rsidRPr="005E5768">
        <w:rPr>
          <w:rFonts w:ascii="Courier New" w:hAnsi="Courier New" w:cs="Courier New"/>
        </w:rPr>
        <w:t xml:space="preserve"> </w:t>
      </w:r>
      <w:del w:id="804" w:author="Philip Burrows" w:date="2017-04-24T12:25:00Z">
        <w:r w:rsidRPr="005E5768" w:rsidDel="00821C6D">
          <w:rPr>
            <w:rFonts w:ascii="Courier New" w:hAnsi="Courier New" w:cs="Courier New"/>
          </w:rPr>
          <w:delText xml:space="preserve">this </w:delText>
        </w:r>
      </w:del>
      <w:r w:rsidRPr="005E5768">
        <w:rPr>
          <w:rFonts w:ascii="Courier New" w:hAnsi="Courier New" w:cs="Courier New"/>
        </w:rPr>
        <w:t xml:space="preserve">the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R_{56}\) value in </w:t>
      </w:r>
      <w:ins w:id="805" w:author="Philip Burrows" w:date="2017-04-24T12:26:00Z">
        <w:r w:rsidR="00821C6D">
          <w:rPr>
            <w:rFonts w:ascii="Courier New" w:hAnsi="Courier New" w:cs="Courier New"/>
          </w:rPr>
          <w:t>the ‘TL1’</w:t>
        </w:r>
      </w:ins>
      <w:del w:id="806" w:author="Philip Burrows" w:date="2017-04-24T12:26:00Z">
        <w:r w:rsidRPr="005E5768" w:rsidDel="00821C6D">
          <w:rPr>
            <w:rFonts w:ascii="Courier New" w:hAnsi="Courier New" w:cs="Courier New"/>
          </w:rPr>
          <w:delText>one of the</w:delText>
        </w:r>
      </w:del>
      <w:r w:rsidRPr="005E5768">
        <w:rPr>
          <w:rFonts w:ascii="Courier New" w:hAnsi="Courier New" w:cs="Courier New"/>
        </w:rPr>
        <w:t xml:space="preserve"> transfer line</w:t>
      </w:r>
      <w:del w:id="807" w:author="Philip Burrows" w:date="2017-04-24T12:26:00Z">
        <w:r w:rsidRPr="005E5768" w:rsidDel="00821C6D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</w:t>
      </w:r>
      <w:del w:id="808" w:author="Philip Burrows" w:date="2017-04-24T12:25:00Z">
        <w:r w:rsidRPr="005E5768" w:rsidDel="00821C6D">
          <w:rPr>
            <w:rFonts w:ascii="Courier New" w:hAnsi="Courier New" w:cs="Courier New"/>
          </w:rPr>
          <w:delText xml:space="preserve">at CTF3 (TL1)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809" w:author="Philip Burrows" w:date="2017-04-24T12:26:00Z">
        <w:r w:rsidRPr="005E5768" w:rsidDel="00821C6D">
          <w:rPr>
            <w:rFonts w:ascii="Courier New" w:hAnsi="Courier New" w:cs="Courier New"/>
          </w:rPr>
          <w:delText>has been tuned</w:delText>
        </w:r>
      </w:del>
      <w:ins w:id="810" w:author="Philip Burrows" w:date="2017-04-24T12:26:00Z">
        <w:r w:rsidR="00821C6D">
          <w:rPr>
            <w:rFonts w:ascii="Courier New" w:hAnsi="Courier New" w:cs="Courier New"/>
          </w:rPr>
          <w:t xml:space="preserve"> </w:t>
        </w:r>
        <w:proofErr w:type="gramStart"/>
        <w:r w:rsidR="00821C6D">
          <w:rPr>
            <w:rFonts w:ascii="Courier New" w:hAnsi="Courier New" w:cs="Courier New"/>
          </w:rPr>
          <w:t>so</w:t>
        </w:r>
        <w:proofErr w:type="gramEnd"/>
        <w:r w:rsidR="00821C6D">
          <w:rPr>
            <w:rFonts w:ascii="Courier New" w:hAnsi="Courier New" w:cs="Courier New"/>
          </w:rPr>
          <w:t xml:space="preserve"> as</w:t>
        </w:r>
      </w:ins>
      <w:r w:rsidRPr="005E5768">
        <w:rPr>
          <w:rFonts w:ascii="Courier New" w:hAnsi="Courier New" w:cs="Courier New"/>
        </w:rPr>
        <w:t xml:space="preserve"> to compensate for non-zero \(R_{56}\)</w:t>
      </w:r>
      <w:del w:id="811" w:author="Philip Burrows" w:date="2017-04-24T12:26:00Z">
        <w:r w:rsidRPr="005E5768" w:rsidDel="00821C6D">
          <w:rPr>
            <w:rFonts w:ascii="Courier New" w:hAnsi="Courier New" w:cs="Courier New"/>
          </w:rPr>
          <w:delText xml:space="preserve"> values</w:delText>
        </w:r>
      </w:del>
      <w:r w:rsidRPr="005E5768">
        <w:rPr>
          <w:rFonts w:ascii="Courier New" w:hAnsi="Courier New" w:cs="Courier New"/>
        </w:rPr>
        <w:t xml:space="preserve"> in </w:t>
      </w:r>
      <w:ins w:id="812" w:author="Philip Burrows" w:date="2017-04-24T12:26:00Z">
        <w:r w:rsidR="00821C6D">
          <w:rPr>
            <w:rFonts w:ascii="Courier New" w:hAnsi="Courier New" w:cs="Courier New"/>
          </w:rPr>
          <w:t xml:space="preserve">the </w:t>
        </w:r>
      </w:ins>
      <w:r w:rsidRPr="005E5768">
        <w:rPr>
          <w:rFonts w:ascii="Courier New" w:hAnsi="Courier New" w:cs="Courier New"/>
        </w:rPr>
        <w:t xml:space="preserve">other </w:t>
      </w:r>
      <w:ins w:id="813" w:author="Philip Burrows" w:date="2017-04-24T12:26:00Z">
        <w:r w:rsidR="00821C6D">
          <w:rPr>
            <w:rFonts w:ascii="Courier New" w:hAnsi="Courier New" w:cs="Courier New"/>
          </w:rPr>
          <w:t>beam</w:t>
        </w:r>
      </w:ins>
      <w:r w:rsidRPr="005E5768">
        <w:rPr>
          <w:rFonts w:ascii="Courier New" w:hAnsi="Courier New" w:cs="Courier New"/>
        </w:rPr>
        <w:t>line</w:t>
      </w:r>
      <w:ins w:id="814" w:author="Philip Burrows" w:date="2017-04-24T12:26:00Z">
        <w:r w:rsidR="00821C6D">
          <w:rPr>
            <w:rFonts w:ascii="Courier New" w:hAnsi="Courier New" w:cs="Courier New"/>
          </w:rPr>
          <w:t xml:space="preserve"> sections</w:t>
        </w:r>
      </w:ins>
      <w:del w:id="815" w:author="Philip Burrows" w:date="2017-04-24T12:26:00Z">
        <w:r w:rsidRPr="005E5768" w:rsidDel="00821C6D">
          <w:rPr>
            <w:rFonts w:ascii="Courier New" w:hAnsi="Courier New" w:cs="Courier New"/>
          </w:rPr>
          <w:delText>s</w:delText>
        </w:r>
      </w:del>
      <w:del w:id="816" w:author="Philip Burrows" w:date="2017-04-24T12:27:00Z">
        <w:r w:rsidRPr="005E5768" w:rsidDel="00821C6D">
          <w:rPr>
            <w:rFonts w:ascii="Courier New" w:hAnsi="Courier New" w:cs="Courier New"/>
          </w:rPr>
          <w:delText>.</w:delText>
        </w:r>
      </w:del>
    </w:p>
    <w:p w:rsidR="005E5768" w:rsidRPr="005E5768" w:rsidRDefault="00821C6D" w:rsidP="005E5768">
      <w:pPr>
        <w:pStyle w:val="PlainText"/>
        <w:rPr>
          <w:rFonts w:ascii="Courier New" w:hAnsi="Courier New" w:cs="Courier New"/>
        </w:rPr>
      </w:pPr>
      <w:ins w:id="817" w:author="Philip Burrows" w:date="2017-04-24T12:27:00Z">
        <w:r>
          <w:rPr>
            <w:rFonts w:ascii="Courier New" w:hAnsi="Courier New" w:cs="Courier New"/>
          </w:rPr>
          <w:t>(</w:t>
        </w:r>
      </w:ins>
      <w:r w:rsidR="005E5768" w:rsidRPr="005E5768">
        <w:rPr>
          <w:rFonts w:ascii="Courier New" w:hAnsi="Courier New" w:cs="Courier New"/>
        </w:rPr>
        <w:t>Fig</w:t>
      </w:r>
      <w:proofErr w:type="gramStart"/>
      <w:r w:rsidR="005E5768" w:rsidRPr="005E5768">
        <w:rPr>
          <w:rFonts w:ascii="Courier New" w:hAnsi="Courier New" w:cs="Courier New"/>
        </w:rPr>
        <w:t>.~</w:t>
      </w:r>
      <w:proofErr w:type="gramEnd"/>
      <w:r w:rsidR="005E5768" w:rsidRPr="005E5768">
        <w:rPr>
          <w:rFonts w:ascii="Courier New" w:hAnsi="Courier New" w:cs="Courier New"/>
        </w:rPr>
        <w:t>\ref{fig:r56Scan}</w:t>
      </w:r>
      <w:ins w:id="818" w:author="Philip Burrows" w:date="2017-04-24T12:27:00Z">
        <w:r>
          <w:rPr>
            <w:rFonts w:ascii="Courier New" w:hAnsi="Courier New" w:cs="Courier New"/>
          </w:rPr>
          <w:t>).</w:t>
        </w:r>
      </w:ins>
      <w:r w:rsidR="005E5768" w:rsidRPr="005E5768">
        <w:rPr>
          <w:rFonts w:ascii="Courier New" w:hAnsi="Courier New" w:cs="Courier New"/>
        </w:rPr>
        <w:t xml:space="preserve"> </w:t>
      </w:r>
      <w:ins w:id="819" w:author="Philip Burrows" w:date="2017-04-24T12:27:00Z">
        <w:r>
          <w:rPr>
            <w:rFonts w:ascii="Courier New" w:hAnsi="Courier New" w:cs="Courier New"/>
          </w:rPr>
          <w:t>W</w:t>
        </w:r>
      </w:ins>
      <w:del w:id="820" w:author="Philip Burrows" w:date="2017-04-24T12:27:00Z">
        <w:r w:rsidR="005E5768" w:rsidRPr="005E5768" w:rsidDel="00821C6D">
          <w:rPr>
            <w:rFonts w:ascii="Courier New" w:hAnsi="Courier New" w:cs="Courier New"/>
          </w:rPr>
          <w:delText>shows that w</w:delText>
        </w:r>
      </w:del>
      <w:r w:rsidR="005E5768" w:rsidRPr="005E5768">
        <w:rPr>
          <w:rFonts w:ascii="Courier New" w:hAnsi="Courier New" w:cs="Courier New"/>
        </w:rPr>
        <w:t>ith</w:t>
      </w:r>
      <w:del w:id="821" w:author="Philip Burrows" w:date="2017-04-24T12:27:00Z">
        <w:r w:rsidR="005E5768" w:rsidRPr="005E5768" w:rsidDel="00821C6D">
          <w:rPr>
            <w:rFonts w:ascii="Courier New" w:hAnsi="Courier New" w:cs="Courier New"/>
          </w:rPr>
          <w:delText xml:space="preserve"> an</w:delText>
        </w:r>
      </w:del>
      <w:r w:rsidR="005E5768" w:rsidRPr="005E5768">
        <w:rPr>
          <w:rFonts w:ascii="Courier New" w:hAnsi="Courier New" w:cs="Courier New"/>
        </w:rPr>
        <w:t xml:space="preserve"> </w:t>
      </w:r>
      <w:proofErr w:type="gramStart"/>
      <w:r w:rsidR="005E5768" w:rsidRPr="005E5768">
        <w:rPr>
          <w:rFonts w:ascii="Courier New" w:hAnsi="Courier New" w:cs="Courier New"/>
        </w:rPr>
        <w:t>\(</w:t>
      </w:r>
      <w:proofErr w:type="gramEnd"/>
      <w:r w:rsidR="005E5768" w:rsidRPr="005E5768">
        <w:rPr>
          <w:rFonts w:ascii="Courier New" w:hAnsi="Courier New" w:cs="Courier New"/>
        </w:rPr>
        <w:t xml:space="preserve">R_{56}\) </w:t>
      </w:r>
      <w:ins w:id="822" w:author="Philip Burrows" w:date="2017-04-24T12:27:00Z">
        <w:r>
          <w:rPr>
            <w:rFonts w:ascii="Courier New" w:hAnsi="Courier New" w:cs="Courier New"/>
          </w:rPr>
          <w:t>=</w:t>
        </w:r>
      </w:ins>
      <w:del w:id="823" w:author="Philip Burrows" w:date="2017-04-24T12:27:00Z">
        <w:r w:rsidR="005E5768" w:rsidRPr="005E5768" w:rsidDel="00821C6D">
          <w:rPr>
            <w:rFonts w:ascii="Courier New" w:hAnsi="Courier New" w:cs="Courier New"/>
          </w:rPr>
          <w:delText>of</w:delText>
        </w:r>
      </w:del>
      <w:r w:rsidR="005E5768" w:rsidRPr="005E5768">
        <w:rPr>
          <w:rFonts w:ascii="Courier New" w:hAnsi="Courier New" w:cs="Courier New"/>
        </w:rPr>
        <w:t xml:space="preserve"> 10~cm </w:t>
      </w:r>
      <w:del w:id="824" w:author="Philip Burrows" w:date="2017-04-24T12:28:00Z">
        <w:r w:rsidR="005E5768" w:rsidRPr="005E5768" w:rsidDel="00821C6D">
          <w:rPr>
            <w:rFonts w:ascii="Courier New" w:hAnsi="Courier New" w:cs="Courier New"/>
          </w:rPr>
          <w:delText xml:space="preserve">in TL1 </w:delText>
        </w:r>
      </w:del>
      <w:r w:rsidR="005E5768" w:rsidRPr="005E5768">
        <w:rPr>
          <w:rFonts w:ascii="Courier New" w:hAnsi="Courier New" w:cs="Courier New"/>
        </w:rPr>
        <w:t xml:space="preserve">the </w:t>
      </w:r>
    </w:p>
    <w:p w:rsidR="005E5768" w:rsidRPr="005E5768" w:rsidDel="00821C6D" w:rsidRDefault="005E5768" w:rsidP="005E5768">
      <w:pPr>
        <w:pStyle w:val="PlainText"/>
        <w:rPr>
          <w:del w:id="825" w:author="Philip Burrows" w:date="2017-04-24T12:28:00Z"/>
          <w:rFonts w:ascii="Courier New" w:hAnsi="Courier New" w:cs="Courier New"/>
        </w:rPr>
      </w:pPr>
      <w:del w:id="826" w:author="Philip Burrows" w:date="2017-04-24T12:28:00Z">
        <w:r w:rsidRPr="005E5768" w:rsidDel="00821C6D">
          <w:rPr>
            <w:rFonts w:ascii="Courier New" w:hAnsi="Courier New" w:cs="Courier New"/>
          </w:rPr>
          <w:delText xml:space="preserve">first order phase-energy dependence is removed and the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downstream</w:t>
      </w:r>
      <w:proofErr w:type="gramEnd"/>
      <w:r w:rsidRPr="005E5768">
        <w:rPr>
          <w:rFonts w:ascii="Courier New" w:hAnsi="Courier New" w:cs="Courier New"/>
        </w:rPr>
        <w:t xml:space="preserve"> phase jitter is reduced to the same level as the upstream jitter. </w:t>
      </w:r>
    </w:p>
    <w:p w:rsidR="005E5768" w:rsidRPr="005E5768" w:rsidDel="00821C6D" w:rsidRDefault="005E5768" w:rsidP="00821C6D">
      <w:pPr>
        <w:pStyle w:val="PlainText"/>
        <w:rPr>
          <w:del w:id="827" w:author="Philip Burrows" w:date="2017-04-24T12:30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However, a large second</w:t>
      </w:r>
      <w:ins w:id="828" w:author="Philip Burrows" w:date="2017-04-24T12:29:00Z">
        <w:r w:rsidR="00821C6D">
          <w:rPr>
            <w:rFonts w:ascii="Courier New" w:hAnsi="Courier New" w:cs="Courier New"/>
          </w:rPr>
          <w:t>-</w:t>
        </w:r>
      </w:ins>
      <w:del w:id="829" w:author="Philip Burrows" w:date="2017-04-24T12:29:00Z">
        <w:r w:rsidRPr="005E5768" w:rsidDel="00821C6D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>order phase-energy dependence remain</w:t>
      </w:r>
      <w:ins w:id="830" w:author="Philip Burrows" w:date="2017-04-24T12:30:00Z">
        <w:r w:rsidR="00821C6D">
          <w:rPr>
            <w:rFonts w:ascii="Courier New" w:hAnsi="Courier New" w:cs="Courier New"/>
          </w:rPr>
          <w:t>ed</w:t>
        </w:r>
      </w:ins>
      <w:del w:id="831" w:author="Philip Burrows" w:date="2017-04-24T12:30:00Z">
        <w:r w:rsidRPr="005E5768" w:rsidDel="00821C6D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uncorrected</w:t>
      </w:r>
      <w:ins w:id="832" w:author="Philip Burrows" w:date="2017-04-24T12:30:00Z">
        <w:r w:rsidR="00821C6D">
          <w:rPr>
            <w:rFonts w:ascii="Courier New" w:hAnsi="Courier New" w:cs="Courier New"/>
          </w:rPr>
          <w:t xml:space="preserve"> and</w:t>
        </w:r>
      </w:ins>
      <w:del w:id="833" w:author="Philip Burrows" w:date="2017-04-24T12:29:00Z">
        <w:r w:rsidRPr="005E5768" w:rsidDel="00821C6D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</w:t>
      </w:r>
      <w:ins w:id="834" w:author="Philip Burrows" w:date="2017-04-24T12:29:00Z">
        <w:r w:rsidR="00821C6D" w:rsidRPr="005E5768">
          <w:rPr>
            <w:rFonts w:ascii="Courier New" w:hAnsi="Courier New" w:cs="Courier New"/>
          </w:rPr>
          <w:t xml:space="preserve">drifts in beam energy </w:t>
        </w:r>
      </w:ins>
      <w:ins w:id="835" w:author="Philip Burrows" w:date="2017-04-24T12:30:00Z">
        <w:r w:rsidR="00821C6D">
          <w:rPr>
            <w:rFonts w:ascii="Courier New" w:hAnsi="Courier New" w:cs="Courier New"/>
          </w:rPr>
          <w:t xml:space="preserve">did </w:t>
        </w:r>
      </w:ins>
      <w:del w:id="836" w:author="Philip Burrows" w:date="2017-04-24T12:30:00Z">
        <w:r w:rsidRPr="005E5768" w:rsidDel="00821C6D">
          <w:rPr>
            <w:rFonts w:ascii="Courier New" w:hAnsi="Courier New" w:cs="Courier New"/>
          </w:rPr>
          <w:delText xml:space="preserve">and </w:delText>
        </w:r>
      </w:del>
    </w:p>
    <w:p w:rsidR="005E5768" w:rsidRPr="005E5768" w:rsidDel="00821C6D" w:rsidRDefault="005E5768" w:rsidP="00821C6D">
      <w:pPr>
        <w:pStyle w:val="PlainText"/>
        <w:rPr>
          <w:del w:id="837" w:author="Philip Burrows" w:date="2017-04-24T12:29:00Z"/>
          <w:rFonts w:ascii="Courier New" w:hAnsi="Courier New" w:cs="Courier New"/>
        </w:rPr>
      </w:pPr>
      <w:del w:id="838" w:author="Philip Burrows" w:date="2017-04-24T12:30:00Z">
        <w:r w:rsidRPr="005E5768" w:rsidDel="00821C6D">
          <w:rPr>
            <w:rFonts w:ascii="Courier New" w:hAnsi="Courier New" w:cs="Courier New"/>
          </w:rPr>
          <w:delText xml:space="preserve">this </w:delText>
        </w:r>
      </w:del>
      <w:proofErr w:type="gramStart"/>
      <w:r w:rsidRPr="005E5768">
        <w:rPr>
          <w:rFonts w:ascii="Courier New" w:hAnsi="Courier New" w:cs="Courier New"/>
        </w:rPr>
        <w:t>lead</w:t>
      </w:r>
      <w:proofErr w:type="gramEnd"/>
      <w:del w:id="839" w:author="Philip Burrows" w:date="2017-04-24T12:30:00Z">
        <w:r w:rsidRPr="005E5768" w:rsidDel="00821C6D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to a degradation in upstream-downstream phase correlation</w:t>
      </w:r>
      <w:del w:id="840" w:author="Philip Burrows" w:date="2017-04-24T12:31:00Z">
        <w:r w:rsidRPr="005E5768" w:rsidDel="00821C6D">
          <w:rPr>
            <w:rFonts w:ascii="Courier New" w:hAnsi="Courier New" w:cs="Courier New"/>
          </w:rPr>
          <w:delText xml:space="preserve"> </w:delText>
        </w:r>
      </w:del>
      <w:del w:id="841" w:author="Philip Burrows" w:date="2017-04-24T12:29:00Z">
        <w:r w:rsidRPr="005E5768" w:rsidDel="00821C6D">
          <w:rPr>
            <w:rFonts w:ascii="Courier New" w:hAnsi="Courier New" w:cs="Courier New"/>
          </w:rPr>
          <w:delText xml:space="preserve">if there </w:delText>
        </w:r>
      </w:del>
    </w:p>
    <w:p w:rsidR="005E5768" w:rsidRPr="005E5768" w:rsidRDefault="005E5768" w:rsidP="00821C6D">
      <w:pPr>
        <w:pStyle w:val="PlainText"/>
        <w:rPr>
          <w:rFonts w:ascii="Courier New" w:hAnsi="Courier New" w:cs="Courier New"/>
        </w:rPr>
      </w:pPr>
      <w:del w:id="842" w:author="Philip Burrows" w:date="2017-04-24T12:29:00Z">
        <w:r w:rsidRPr="005E5768" w:rsidDel="00821C6D">
          <w:rPr>
            <w:rFonts w:ascii="Courier New" w:hAnsi="Courier New" w:cs="Courier New"/>
          </w:rPr>
          <w:delText xml:space="preserve">are drifts in beam energy </w:delText>
        </w:r>
      </w:del>
      <w:ins w:id="843" w:author="Philip Burrows" w:date="2017-04-24T12:30:00Z">
        <w:r w:rsidR="00821C6D">
          <w:rPr>
            <w:rFonts w:ascii="Courier New" w:hAnsi="Courier New" w:cs="Courier New"/>
          </w:rPr>
          <w:t>~</w:t>
        </w:r>
      </w:ins>
      <w:r w:rsidRPr="005E5768">
        <w:rPr>
          <w:rFonts w:ascii="Courier New" w:hAnsi="Courier New" w:cs="Courier New"/>
        </w:rPr>
        <w:t>\</w:t>
      </w:r>
      <w:proofErr w:type="gramStart"/>
      <w:r w:rsidRPr="005E5768">
        <w:rPr>
          <w:rFonts w:ascii="Courier New" w:hAnsi="Courier New" w:cs="Courier New"/>
        </w:rPr>
        <w:t>cite{</w:t>
      </w:r>
      <w:proofErr w:type="spellStart"/>
      <w:proofErr w:type="gramEnd"/>
      <w:r w:rsidRPr="005E5768">
        <w:rPr>
          <w:rFonts w:ascii="Courier New" w:hAnsi="Courier New" w:cs="Courier New"/>
        </w:rPr>
        <w:t>RobertsThesis</w:t>
      </w:r>
      <w:proofErr w:type="spellEnd"/>
      <w:r w:rsidRPr="005E5768">
        <w:rPr>
          <w:rFonts w:ascii="Courier New" w:hAnsi="Courier New" w:cs="Courier New"/>
        </w:rPr>
        <w:t xml:space="preserve">}.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88163F" w:rsidRPr="005E5768" w:rsidRDefault="0088163F" w:rsidP="0088163F">
      <w:pPr>
        <w:pStyle w:val="PlainText"/>
        <w:rPr>
          <w:ins w:id="844" w:author="Philip Burrows" w:date="2017-04-24T12:43:00Z"/>
          <w:rFonts w:ascii="Courier New" w:hAnsi="Courier New" w:cs="Courier New"/>
        </w:rPr>
      </w:pPr>
      <w:ins w:id="845" w:author="Philip Burrows" w:date="2017-04-24T12:37:00Z">
        <w:r>
          <w:rPr>
            <w:rFonts w:ascii="Courier New" w:hAnsi="Courier New" w:cs="Courier New"/>
          </w:rPr>
          <w:t xml:space="preserve">The performance of the PFF correction is controlled by a ‘gain’ parameter. DO WE NEED AN EQUATION? </w:t>
        </w:r>
      </w:ins>
      <w:ins w:id="846" w:author="Philip Burrows" w:date="2017-04-24T12:38:00Z">
        <w:r>
          <w:rPr>
            <w:rFonts w:ascii="Courier New" w:hAnsi="Courier New" w:cs="Courier New"/>
          </w:rPr>
          <w:t>Theoretically the best gain, in appropriate units, should be roughly unity, but in practice the gain can be chosen to achieve optimal performance for real beam condition</w:t>
        </w:r>
      </w:ins>
      <w:ins w:id="847" w:author="Philip Burrows" w:date="2017-04-24T12:40:00Z">
        <w:r>
          <w:rPr>
            <w:rFonts w:ascii="Courier New" w:hAnsi="Courier New" w:cs="Courier New"/>
          </w:rPr>
          <w:t>s</w:t>
        </w:r>
      </w:ins>
      <w:ins w:id="848" w:author="Philip Burrows" w:date="2017-04-24T12:38:00Z">
        <w:r>
          <w:rPr>
            <w:rFonts w:ascii="Courier New" w:hAnsi="Courier New" w:cs="Courier New"/>
          </w:rPr>
          <w:t xml:space="preserve">.  </w:t>
        </w:r>
      </w:ins>
      <w:ins w:id="849" w:author="Philip Burrows" w:date="2017-04-24T12:40:00Z">
        <w:r>
          <w:rPr>
            <w:rFonts w:ascii="Courier New" w:hAnsi="Courier New" w:cs="Courier New"/>
          </w:rPr>
          <w:t>A representative g</w:t>
        </w:r>
      </w:ins>
      <w:del w:id="850" w:author="Philip Burrows" w:date="2017-04-24T12:40:00Z">
        <w:r w:rsidR="005E5768" w:rsidRPr="005E5768" w:rsidDel="0088163F">
          <w:rPr>
            <w:rFonts w:ascii="Courier New" w:hAnsi="Courier New" w:cs="Courier New"/>
          </w:rPr>
          <w:delText>G</w:delText>
        </w:r>
      </w:del>
      <w:r w:rsidR="005E5768" w:rsidRPr="005E5768">
        <w:rPr>
          <w:rFonts w:ascii="Courier New" w:hAnsi="Courier New" w:cs="Courier New"/>
        </w:rPr>
        <w:t>ain</w:t>
      </w:r>
      <w:del w:id="851" w:author="Philip Burrows" w:date="2017-04-24T12:40:00Z">
        <w:r w:rsidR="005E5768" w:rsidRPr="005E5768" w:rsidDel="0088163F">
          <w:rPr>
            <w:rFonts w:ascii="Courier New" w:hAnsi="Courier New" w:cs="Courier New"/>
          </w:rPr>
          <w:delText xml:space="preserve"> </w:delText>
        </w:r>
      </w:del>
      <w:ins w:id="852" w:author="Philip Burrows" w:date="2017-04-24T12:40:00Z">
        <w:r>
          <w:rPr>
            <w:rFonts w:ascii="Courier New" w:hAnsi="Courier New" w:cs="Courier New"/>
          </w:rPr>
          <w:t xml:space="preserve"> </w:t>
        </w:r>
      </w:ins>
      <w:r w:rsidR="005E5768" w:rsidRPr="005E5768">
        <w:rPr>
          <w:rFonts w:ascii="Courier New" w:hAnsi="Courier New" w:cs="Courier New"/>
        </w:rPr>
        <w:t>scan</w:t>
      </w:r>
      <w:ins w:id="853" w:author="Philip Burrows" w:date="2017-04-24T12:40:00Z">
        <w:r>
          <w:rPr>
            <w:rFonts w:ascii="Courier New" w:hAnsi="Courier New" w:cs="Courier New"/>
          </w:rPr>
          <w:t xml:space="preserve"> is shown in</w:t>
        </w:r>
        <w:proofErr w:type="gramStart"/>
        <w:r>
          <w:rPr>
            <w:rFonts w:ascii="Courier New" w:hAnsi="Courier New" w:cs="Courier New"/>
          </w:rPr>
          <w:t>~(</w:t>
        </w:r>
        <w:proofErr w:type="gramEnd"/>
        <w:r w:rsidRPr="005E5768">
          <w:rPr>
            <w:rFonts w:ascii="Courier New" w:hAnsi="Courier New" w:cs="Courier New"/>
          </w:rPr>
          <w:t>Fig.~\ref{</w:t>
        </w:r>
        <w:proofErr w:type="spellStart"/>
        <w:r w:rsidRPr="005E5768">
          <w:rPr>
            <w:rFonts w:ascii="Courier New" w:hAnsi="Courier New" w:cs="Courier New"/>
          </w:rPr>
          <w:t>fig:gScan</w:t>
        </w:r>
        <w:proofErr w:type="spellEnd"/>
        <w:r w:rsidRPr="005E5768">
          <w:rPr>
            <w:rFonts w:ascii="Courier New" w:hAnsi="Courier New" w:cs="Courier New"/>
          </w:rPr>
          <w:t>}</w:t>
        </w:r>
        <w:r>
          <w:rPr>
            <w:rFonts w:ascii="Courier New" w:hAnsi="Courier New" w:cs="Courier New"/>
          </w:rPr>
          <w:t>)</w:t>
        </w:r>
      </w:ins>
      <w:del w:id="854" w:author="Philip Burrows" w:date="2017-04-24T12:40:00Z">
        <w:r w:rsidR="005E5768" w:rsidRPr="005E5768" w:rsidDel="0088163F">
          <w:rPr>
            <w:rFonts w:ascii="Courier New" w:hAnsi="Courier New" w:cs="Courier New"/>
          </w:rPr>
          <w:delText>s</w:delText>
        </w:r>
      </w:del>
      <w:ins w:id="855" w:author="Philip Burrows" w:date="2017-04-24T12:41:00Z">
        <w:r>
          <w:rPr>
            <w:rFonts w:ascii="Courier New" w:hAnsi="Courier New" w:cs="Courier New"/>
          </w:rPr>
          <w:t>;</w:t>
        </w:r>
      </w:ins>
      <w:r w:rsidR="005E5768" w:rsidRPr="005E5768">
        <w:rPr>
          <w:rFonts w:ascii="Courier New" w:hAnsi="Courier New" w:cs="Courier New"/>
        </w:rPr>
        <w:t xml:space="preserve"> </w:t>
      </w:r>
      <w:moveToRangeStart w:id="856" w:author="Philip Burrows" w:date="2017-04-24T12:41:00Z" w:name="move480801044"/>
      <w:moveTo w:id="857" w:author="Philip Burrows" w:date="2017-04-24T12:41:00Z">
        <w:del w:id="858" w:author="Philip Burrows" w:date="2017-04-24T12:42:00Z">
          <w:r w:rsidRPr="005E5768" w:rsidDel="0088163F">
            <w:rPr>
              <w:rFonts w:ascii="Courier New" w:hAnsi="Courier New" w:cs="Courier New"/>
            </w:rPr>
            <w:delText xml:space="preserve">At CTF3 the </w:delText>
          </w:r>
        </w:del>
      </w:moveTo>
      <w:ins w:id="859" w:author="Philip Burrows" w:date="2017-04-24T12:42:00Z">
        <w:r>
          <w:rPr>
            <w:rFonts w:ascii="Courier New" w:hAnsi="Courier New" w:cs="Courier New"/>
          </w:rPr>
          <w:t xml:space="preserve">the </w:t>
        </w:r>
      </w:ins>
      <w:moveTo w:id="860" w:author="Philip Burrows" w:date="2017-04-24T12:41:00Z">
        <w:r w:rsidRPr="005E5768">
          <w:rPr>
            <w:rFonts w:ascii="Courier New" w:hAnsi="Courier New" w:cs="Courier New"/>
          </w:rPr>
          <w:t xml:space="preserve">optimal </w:t>
        </w:r>
        <w:del w:id="861" w:author="Philip Burrows" w:date="2017-04-24T12:42:00Z">
          <w:r w:rsidRPr="005E5768" w:rsidDel="0088163F">
            <w:rPr>
              <w:rFonts w:ascii="Courier New" w:hAnsi="Courier New" w:cs="Courier New"/>
            </w:rPr>
            <w:delText xml:space="preserve">system </w:delText>
          </w:r>
        </w:del>
        <w:r w:rsidRPr="005E5768">
          <w:rPr>
            <w:rFonts w:ascii="Courier New" w:hAnsi="Courier New" w:cs="Courier New"/>
          </w:rPr>
          <w:t xml:space="preserve">gain </w:t>
        </w:r>
      </w:moveTo>
      <w:ins w:id="862" w:author="Philip Burrows" w:date="2017-04-24T12:42:00Z">
        <w:r>
          <w:rPr>
            <w:rFonts w:ascii="Courier New" w:hAnsi="Courier New" w:cs="Courier New"/>
          </w:rPr>
          <w:t>wa</w:t>
        </w:r>
      </w:ins>
      <w:moveTo w:id="863" w:author="Philip Burrows" w:date="2017-04-24T12:41:00Z">
        <w:del w:id="864" w:author="Philip Burrows" w:date="2017-04-24T12:42:00Z">
          <w:r w:rsidRPr="005E5768" w:rsidDel="0088163F">
            <w:rPr>
              <w:rFonts w:ascii="Courier New" w:hAnsi="Courier New" w:cs="Courier New"/>
            </w:rPr>
            <w:delText>i</w:delText>
          </w:r>
        </w:del>
        <w:r w:rsidRPr="005E5768">
          <w:rPr>
            <w:rFonts w:ascii="Courier New" w:hAnsi="Courier New" w:cs="Courier New"/>
          </w:rPr>
          <w:t xml:space="preserve">s typically </w:t>
        </w:r>
      </w:moveTo>
      <w:ins w:id="865" w:author="Philip Burrows" w:date="2017-04-24T12:42:00Z">
        <w:r>
          <w:rPr>
            <w:rFonts w:ascii="Courier New" w:hAnsi="Courier New" w:cs="Courier New"/>
          </w:rPr>
          <w:t xml:space="preserve">found </w:t>
        </w:r>
      </w:ins>
      <w:ins w:id="866" w:author="Philip Burrows" w:date="2017-04-24T12:43:00Z">
        <w:r>
          <w:rPr>
            <w:rFonts w:ascii="Courier New" w:hAnsi="Courier New" w:cs="Courier New"/>
          </w:rPr>
          <w:t>to be near unity.</w:t>
        </w:r>
      </w:ins>
      <w:moveTo w:id="867" w:author="Philip Burrows" w:date="2017-04-24T12:41:00Z">
        <w:del w:id="868" w:author="Philip Burrows" w:date="2017-04-24T12:43:00Z">
          <w:r w:rsidRPr="005E5768" w:rsidDel="0088163F">
            <w:rPr>
              <w:rFonts w:ascii="Courier New" w:hAnsi="Courier New" w:cs="Courier New"/>
            </w:rPr>
            <w:delText>in the range 1.0--1.2</w:delText>
          </w:r>
        </w:del>
        <w:r w:rsidRPr="005E5768">
          <w:rPr>
            <w:rFonts w:ascii="Courier New" w:hAnsi="Courier New" w:cs="Courier New"/>
          </w:rPr>
          <w:t xml:space="preserve">, </w:t>
        </w:r>
      </w:moveTo>
      <w:ins w:id="869" w:author="Philip Burrows" w:date="2017-04-24T12:43:00Z">
        <w:r>
          <w:rPr>
            <w:rFonts w:ascii="Courier New" w:hAnsi="Courier New" w:cs="Courier New"/>
          </w:rPr>
          <w:t xml:space="preserve">For beam conditions in which </w:t>
        </w:r>
        <w:r w:rsidRPr="005E5768">
          <w:rPr>
            <w:rFonts w:ascii="Courier New" w:hAnsi="Courier New" w:cs="Courier New"/>
          </w:rPr>
          <w:t xml:space="preserve">there is a small amplification in the downstream </w:t>
        </w:r>
      </w:ins>
    </w:p>
    <w:p w:rsidR="0088163F" w:rsidRPr="005E5768" w:rsidRDefault="0088163F" w:rsidP="0088163F">
      <w:pPr>
        <w:pStyle w:val="PlainText"/>
        <w:rPr>
          <w:moveTo w:id="870" w:author="Philip Burrows" w:date="2017-04-24T12:41:00Z"/>
          <w:rFonts w:ascii="Courier New" w:hAnsi="Courier New" w:cs="Courier New"/>
        </w:rPr>
      </w:pPr>
      <w:proofErr w:type="gramStart"/>
      <w:ins w:id="871" w:author="Philip Burrows" w:date="2017-04-24T12:43:00Z">
        <w:r w:rsidRPr="005E5768">
          <w:rPr>
            <w:rFonts w:ascii="Courier New" w:hAnsi="Courier New" w:cs="Courier New"/>
          </w:rPr>
          <w:t>phase</w:t>
        </w:r>
        <w:proofErr w:type="gramEnd"/>
        <w:r w:rsidRPr="005E5768">
          <w:rPr>
            <w:rFonts w:ascii="Courier New" w:hAnsi="Courier New" w:cs="Courier New"/>
          </w:rPr>
          <w:t xml:space="preserve"> jitter with respect to the upstream phase jitter</w:t>
        </w:r>
      </w:ins>
      <w:ins w:id="872" w:author="Philip Burrows" w:date="2017-04-24T12:44:00Z">
        <w:r>
          <w:rPr>
            <w:rFonts w:ascii="Courier New" w:hAnsi="Courier New" w:cs="Courier New"/>
          </w:rPr>
          <w:t xml:space="preserve"> a ga</w:t>
        </w:r>
        <w:r w:rsidR="00F057EA">
          <w:rPr>
            <w:rFonts w:ascii="Courier New" w:hAnsi="Courier New" w:cs="Courier New"/>
          </w:rPr>
          <w:t>in slightly above unity provides</w:t>
        </w:r>
        <w:r>
          <w:rPr>
            <w:rFonts w:ascii="Courier New" w:hAnsi="Courier New" w:cs="Courier New"/>
          </w:rPr>
          <w:t xml:space="preserve"> the best </w:t>
        </w:r>
      </w:ins>
      <w:ins w:id="873" w:author="Philip Burrows" w:date="2017-04-24T12:49:00Z">
        <w:r w:rsidR="00F057EA">
          <w:rPr>
            <w:rFonts w:ascii="Courier New" w:hAnsi="Courier New" w:cs="Courier New"/>
          </w:rPr>
          <w:t xml:space="preserve">achievable </w:t>
        </w:r>
      </w:ins>
      <w:ins w:id="874" w:author="Philip Burrows" w:date="2017-04-24T12:44:00Z">
        <w:r>
          <w:rPr>
            <w:rFonts w:ascii="Courier New" w:hAnsi="Courier New" w:cs="Courier New"/>
          </w:rPr>
          <w:t>phase-jitter reduction</w:t>
        </w:r>
      </w:ins>
    </w:p>
    <w:p w:rsidR="0088163F" w:rsidRPr="005E5768" w:rsidDel="0088163F" w:rsidRDefault="0088163F" w:rsidP="0088163F">
      <w:pPr>
        <w:pStyle w:val="PlainText"/>
        <w:rPr>
          <w:del w:id="875" w:author="Philip Burrows" w:date="2017-04-24T12:43:00Z"/>
          <w:moveTo w:id="876" w:author="Philip Burrows" w:date="2017-04-24T12:41:00Z"/>
          <w:rFonts w:ascii="Courier New" w:hAnsi="Courier New" w:cs="Courier New"/>
        </w:rPr>
      </w:pPr>
      <w:moveTo w:id="877" w:author="Philip Burrows" w:date="2017-04-24T12:41:00Z">
        <w:del w:id="878" w:author="Philip Burrows" w:date="2017-04-24T12:45:00Z">
          <w:r w:rsidRPr="005E5768" w:rsidDel="0088163F">
            <w:rPr>
              <w:rFonts w:ascii="Courier New" w:hAnsi="Courier New" w:cs="Courier New"/>
            </w:rPr>
            <w:delText xml:space="preserve">being larger than unity when </w:delText>
          </w:r>
        </w:del>
        <w:del w:id="879" w:author="Philip Burrows" w:date="2017-04-24T12:43:00Z">
          <w:r w:rsidRPr="005E5768" w:rsidDel="0088163F">
            <w:rPr>
              <w:rFonts w:ascii="Courier New" w:hAnsi="Courier New" w:cs="Courier New"/>
            </w:rPr>
            <w:delText xml:space="preserve">there is a small amplification in the downstream </w:delText>
          </w:r>
        </w:del>
      </w:moveTo>
    </w:p>
    <w:p w:rsidR="0088163F" w:rsidRPr="005E5768" w:rsidRDefault="0088163F" w:rsidP="00F057EA">
      <w:pPr>
        <w:pStyle w:val="PlainText"/>
        <w:rPr>
          <w:moveTo w:id="880" w:author="Philip Burrows" w:date="2017-04-24T12:41:00Z"/>
          <w:rFonts w:ascii="Courier New" w:hAnsi="Courier New" w:cs="Courier New"/>
        </w:rPr>
      </w:pPr>
      <w:moveTo w:id="881" w:author="Philip Burrows" w:date="2017-04-24T12:41:00Z">
        <w:del w:id="882" w:author="Philip Burrows" w:date="2017-04-24T12:43:00Z">
          <w:r w:rsidRPr="005E5768" w:rsidDel="0088163F">
            <w:rPr>
              <w:rFonts w:ascii="Courier New" w:hAnsi="Courier New" w:cs="Courier New"/>
            </w:rPr>
            <w:delText xml:space="preserve">phase jitter with respect to the upstream phase jitter </w:delText>
          </w:r>
        </w:del>
        <w:r w:rsidRPr="005E5768">
          <w:rPr>
            <w:rFonts w:ascii="Courier New" w:hAnsi="Courier New" w:cs="Courier New"/>
          </w:rPr>
          <w:t>\</w:t>
        </w:r>
        <w:proofErr w:type="gramStart"/>
        <w:r w:rsidRPr="005E5768">
          <w:rPr>
            <w:rFonts w:ascii="Courier New" w:hAnsi="Courier New" w:cs="Courier New"/>
          </w:rPr>
          <w:t>cite{</w:t>
        </w:r>
        <w:proofErr w:type="spellStart"/>
        <w:proofErr w:type="gramEnd"/>
        <w:r w:rsidRPr="005E5768">
          <w:rPr>
            <w:rFonts w:ascii="Courier New" w:hAnsi="Courier New" w:cs="Courier New"/>
          </w:rPr>
          <w:t>RobertsThesis</w:t>
        </w:r>
        <w:proofErr w:type="spellEnd"/>
        <w:r w:rsidRPr="005E5768">
          <w:rPr>
            <w:rFonts w:ascii="Courier New" w:hAnsi="Courier New" w:cs="Courier New"/>
          </w:rPr>
          <w:t>}.</w:t>
        </w:r>
      </w:moveTo>
    </w:p>
    <w:moveToRangeEnd w:id="856"/>
    <w:p w:rsidR="005E5768" w:rsidRPr="005E5768" w:rsidDel="0088163F" w:rsidRDefault="005E5768" w:rsidP="005E5768">
      <w:pPr>
        <w:pStyle w:val="PlainText"/>
        <w:rPr>
          <w:del w:id="883" w:author="Philip Burrows" w:date="2017-04-24T12:45:00Z"/>
          <w:rFonts w:ascii="Courier New" w:hAnsi="Courier New" w:cs="Courier New"/>
        </w:rPr>
      </w:pPr>
      <w:del w:id="884" w:author="Philip Burrows" w:date="2017-04-24T12:45:00Z">
        <w:r w:rsidRPr="005E5768" w:rsidDel="0088163F">
          <w:rPr>
            <w:rFonts w:ascii="Courier New" w:hAnsi="Courier New" w:cs="Courier New"/>
          </w:rPr>
          <w:delText xml:space="preserve">have been completed to verify the setup of the system and derive the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885" w:author="Philip Burrows" w:date="2017-04-24T12:45:00Z">
        <w:r w:rsidRPr="005E5768" w:rsidDel="0088163F">
          <w:rPr>
            <w:rFonts w:ascii="Courier New" w:hAnsi="Courier New" w:cs="Courier New"/>
          </w:rPr>
          <w:delText>optimal gain, as shown in</w:delText>
        </w:r>
      </w:del>
      <w:del w:id="886" w:author="Philip Burrows" w:date="2017-04-24T12:40:00Z">
        <w:r w:rsidRPr="005E5768" w:rsidDel="0088163F">
          <w:rPr>
            <w:rFonts w:ascii="Courier New" w:hAnsi="Courier New" w:cs="Courier New"/>
          </w:rPr>
          <w:delText xml:space="preserve"> Fig.~\ref{fig:gScan}</w:delText>
        </w:r>
      </w:del>
      <w:r w:rsidRPr="005E5768">
        <w:rPr>
          <w:rFonts w:ascii="Courier New" w:hAnsi="Courier New" w:cs="Courier New"/>
        </w:rPr>
        <w:t xml:space="preserve">. </w:t>
      </w:r>
      <w:ins w:id="887" w:author="Philip Burrows" w:date="2017-04-24T12:45:00Z">
        <w:r w:rsidR="0088163F">
          <w:rPr>
            <w:rFonts w:ascii="Courier New" w:hAnsi="Courier New" w:cs="Courier New"/>
          </w:rPr>
          <w:t xml:space="preserve">Also shown in </w:t>
        </w:r>
      </w:ins>
      <w:ins w:id="888" w:author="Philip Burrows" w:date="2017-04-24T12:46:00Z">
        <w:r w:rsidR="0088163F" w:rsidRPr="005E5768">
          <w:rPr>
            <w:rFonts w:ascii="Courier New" w:hAnsi="Courier New" w:cs="Courier New"/>
          </w:rPr>
          <w:t>Fig</w:t>
        </w:r>
        <w:proofErr w:type="gramStart"/>
        <w:r w:rsidR="0088163F" w:rsidRPr="005E5768">
          <w:rPr>
            <w:rFonts w:ascii="Courier New" w:hAnsi="Courier New" w:cs="Courier New"/>
          </w:rPr>
          <w:t>.~</w:t>
        </w:r>
        <w:proofErr w:type="gramEnd"/>
        <w:r w:rsidR="0088163F" w:rsidRPr="005E5768">
          <w:rPr>
            <w:rFonts w:ascii="Courier New" w:hAnsi="Courier New" w:cs="Courier New"/>
          </w:rPr>
          <w:t>\ref{</w:t>
        </w:r>
        <w:proofErr w:type="spellStart"/>
        <w:r w:rsidR="0088163F" w:rsidRPr="005E5768">
          <w:rPr>
            <w:rFonts w:ascii="Courier New" w:hAnsi="Courier New" w:cs="Courier New"/>
          </w:rPr>
          <w:t>fig:gScan</w:t>
        </w:r>
        <w:proofErr w:type="spellEnd"/>
        <w:r w:rsidR="0088163F" w:rsidRPr="005E5768">
          <w:rPr>
            <w:rFonts w:ascii="Courier New" w:hAnsi="Courier New" w:cs="Courier New"/>
          </w:rPr>
          <w:t>}</w:t>
        </w:r>
        <w:r w:rsidR="0088163F">
          <w:rPr>
            <w:rFonts w:ascii="Courier New" w:hAnsi="Courier New" w:cs="Courier New"/>
          </w:rPr>
          <w:t xml:space="preserve"> is a theoretical calculation of the phase jitter taking the measured incoming </w:t>
        </w:r>
      </w:ins>
      <w:ins w:id="889" w:author="Philip Burrows" w:date="2017-04-24T12:47:00Z">
        <w:r w:rsidR="0088163F">
          <w:rPr>
            <w:rFonts w:ascii="Courier New" w:hAnsi="Courier New" w:cs="Courier New"/>
          </w:rPr>
          <w:t>bea</w:t>
        </w:r>
        <w:r w:rsidR="00F057EA">
          <w:rPr>
            <w:rFonts w:ascii="Courier New" w:hAnsi="Courier New" w:cs="Courier New"/>
          </w:rPr>
          <w:t xml:space="preserve">m phase </w:t>
        </w:r>
      </w:ins>
      <w:ins w:id="890" w:author="Philip Burrows" w:date="2017-04-24T12:48:00Z">
        <w:r w:rsidR="00F057EA">
          <w:rPr>
            <w:rFonts w:ascii="Courier New" w:hAnsi="Courier New" w:cs="Courier New"/>
          </w:rPr>
          <w:t xml:space="preserve">at $\phi_1$ </w:t>
        </w:r>
      </w:ins>
      <w:ins w:id="891" w:author="Philip Burrows" w:date="2017-04-24T12:47:00Z">
        <w:r w:rsidR="00F057EA">
          <w:rPr>
            <w:rFonts w:ascii="Courier New" w:hAnsi="Courier New" w:cs="Courier New"/>
          </w:rPr>
          <w:t>and propagating it to $\phi_3$ using a detailed beam transport simulation model; the simulation reproduces the data.</w:t>
        </w:r>
      </w:ins>
    </w:p>
    <w:p w:rsidR="005E5768" w:rsidRPr="005E5768" w:rsidDel="00F057EA" w:rsidRDefault="005E5768" w:rsidP="005E5768">
      <w:pPr>
        <w:pStyle w:val="PlainText"/>
        <w:rPr>
          <w:del w:id="892" w:author="Philip Burrows" w:date="2017-04-24T12:50:00Z"/>
          <w:rFonts w:ascii="Courier New" w:hAnsi="Courier New" w:cs="Courier New"/>
        </w:rPr>
      </w:pPr>
      <w:del w:id="893" w:author="Philip Burrows" w:date="2017-04-24T12:50:00Z">
        <w:r w:rsidRPr="005E5768" w:rsidDel="00F057EA">
          <w:rPr>
            <w:rFonts w:ascii="Courier New" w:hAnsi="Courier New" w:cs="Courier New"/>
          </w:rPr>
          <w:delText xml:space="preserve">Taking in to account drifts in the initial upstream-downstream phase </w:delText>
        </w:r>
      </w:del>
    </w:p>
    <w:p w:rsidR="005E5768" w:rsidRPr="005E5768" w:rsidDel="00F057EA" w:rsidRDefault="005E5768" w:rsidP="005E5768">
      <w:pPr>
        <w:pStyle w:val="PlainText"/>
        <w:rPr>
          <w:del w:id="894" w:author="Philip Burrows" w:date="2017-04-24T12:50:00Z"/>
          <w:rFonts w:ascii="Courier New" w:hAnsi="Courier New" w:cs="Courier New"/>
        </w:rPr>
      </w:pPr>
      <w:del w:id="895" w:author="Philip Burrows" w:date="2017-04-24T12:50:00Z">
        <w:r w:rsidRPr="005E5768" w:rsidDel="00F057EA">
          <w:rPr>
            <w:rFonts w:ascii="Courier New" w:hAnsi="Courier New" w:cs="Courier New"/>
          </w:rPr>
          <w:delText xml:space="preserve">correlation and downstream phase jitter during the scan, the achieved and </w:delText>
        </w:r>
      </w:del>
    </w:p>
    <w:p w:rsidR="005E5768" w:rsidRPr="005E5768" w:rsidDel="00F057EA" w:rsidRDefault="005E5768" w:rsidP="005E5768">
      <w:pPr>
        <w:pStyle w:val="PlainText"/>
        <w:rPr>
          <w:del w:id="896" w:author="Philip Burrows" w:date="2017-04-24T12:50:00Z"/>
          <w:rFonts w:ascii="Courier New" w:hAnsi="Courier New" w:cs="Courier New"/>
        </w:rPr>
      </w:pPr>
      <w:del w:id="897" w:author="Philip Burrows" w:date="2017-04-24T12:50:00Z">
        <w:r w:rsidRPr="005E5768" w:rsidDel="00F057EA">
          <w:rPr>
            <w:rFonts w:ascii="Courier New" w:hAnsi="Courier New" w:cs="Courier New"/>
          </w:rPr>
          <w:delText xml:space="preserve">predicted performance agree within the error at all gains. </w:delText>
        </w:r>
      </w:del>
    </w:p>
    <w:p w:rsidR="005E5768" w:rsidRPr="005E5768" w:rsidDel="0088163F" w:rsidRDefault="005E5768" w:rsidP="005E5768">
      <w:pPr>
        <w:pStyle w:val="PlainText"/>
        <w:rPr>
          <w:moveFrom w:id="898" w:author="Philip Burrows" w:date="2017-04-24T12:41:00Z"/>
          <w:rFonts w:ascii="Courier New" w:hAnsi="Courier New" w:cs="Courier New"/>
        </w:rPr>
      </w:pPr>
      <w:moveFromRangeStart w:id="899" w:author="Philip Burrows" w:date="2017-04-24T12:41:00Z" w:name="move480801044"/>
      <w:moveFrom w:id="900" w:author="Philip Burrows" w:date="2017-04-24T12:41:00Z">
        <w:r w:rsidRPr="005E5768" w:rsidDel="0088163F">
          <w:rPr>
            <w:rFonts w:ascii="Courier New" w:hAnsi="Courier New" w:cs="Courier New"/>
          </w:rPr>
          <w:t xml:space="preserve">At CTF3 the optimal system gain is typically in the range 1.0--1.2, </w:t>
        </w:r>
      </w:moveFrom>
    </w:p>
    <w:p w:rsidR="005E5768" w:rsidRPr="005E5768" w:rsidDel="0088163F" w:rsidRDefault="005E5768" w:rsidP="005E5768">
      <w:pPr>
        <w:pStyle w:val="PlainText"/>
        <w:rPr>
          <w:moveFrom w:id="901" w:author="Philip Burrows" w:date="2017-04-24T12:41:00Z"/>
          <w:rFonts w:ascii="Courier New" w:hAnsi="Courier New" w:cs="Courier New"/>
        </w:rPr>
      </w:pPr>
      <w:moveFrom w:id="902" w:author="Philip Burrows" w:date="2017-04-24T12:41:00Z">
        <w:r w:rsidRPr="005E5768" w:rsidDel="0088163F">
          <w:rPr>
            <w:rFonts w:ascii="Courier New" w:hAnsi="Courier New" w:cs="Courier New"/>
          </w:rPr>
          <w:t xml:space="preserve">being larger than unity when there is a small amplification in the downstream </w:t>
        </w:r>
      </w:moveFrom>
    </w:p>
    <w:p w:rsidR="005E5768" w:rsidRPr="005E5768" w:rsidDel="0088163F" w:rsidRDefault="005E5768" w:rsidP="005E5768">
      <w:pPr>
        <w:pStyle w:val="PlainText"/>
        <w:rPr>
          <w:moveFrom w:id="903" w:author="Philip Burrows" w:date="2017-04-24T12:41:00Z"/>
          <w:rFonts w:ascii="Courier New" w:hAnsi="Courier New" w:cs="Courier New"/>
        </w:rPr>
      </w:pPr>
      <w:moveFrom w:id="904" w:author="Philip Burrows" w:date="2017-04-24T12:41:00Z">
        <w:r w:rsidRPr="005E5768" w:rsidDel="0088163F">
          <w:rPr>
            <w:rFonts w:ascii="Courier New" w:hAnsi="Courier New" w:cs="Courier New"/>
          </w:rPr>
          <w:t>phase jitter with respect to the upstream phase jitter \cite{RobertsThesis}.</w:t>
        </w:r>
      </w:moveFrom>
    </w:p>
    <w:moveFromRangeEnd w:id="899"/>
    <w:p w:rsidR="00F057EA" w:rsidRPr="005E5768" w:rsidRDefault="00F057EA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includegraphics</w:t>
      </w:r>
      <w:proofErr w:type="spellEnd"/>
      <w:r w:rsidRPr="005E5768">
        <w:rPr>
          <w:rFonts w:ascii="Courier New" w:hAnsi="Courier New" w:cs="Courier New"/>
        </w:rPr>
        <w:t>[width=\</w:t>
      </w:r>
      <w:proofErr w:type="spellStart"/>
      <w:r w:rsidRPr="005E5768">
        <w:rPr>
          <w:rFonts w:ascii="Courier New" w:hAnsi="Courier New" w:cs="Courier New"/>
        </w:rPr>
        <w:t>columnwidth</w:t>
      </w:r>
      <w:proofErr w:type="spellEnd"/>
      <w:r w:rsidRPr="005E5768">
        <w:rPr>
          <w:rFonts w:ascii="Courier New" w:hAnsi="Courier New" w:cs="Courier New"/>
        </w:rPr>
        <w:t>]{figs/</w:t>
      </w:r>
      <w:proofErr w:type="spellStart"/>
      <w:r w:rsidRPr="005E5768">
        <w:rPr>
          <w:rFonts w:ascii="Courier New" w:hAnsi="Courier New" w:cs="Courier New"/>
        </w:rPr>
        <w:t>gScan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lastRenderedPageBreak/>
        <w:t>\caption{\label{</w:t>
      </w:r>
      <w:proofErr w:type="spellStart"/>
      <w:r w:rsidRPr="005E5768">
        <w:rPr>
          <w:rFonts w:ascii="Courier New" w:hAnsi="Courier New" w:cs="Courier New"/>
        </w:rPr>
        <w:t>fig:gScan</w:t>
      </w:r>
      <w:proofErr w:type="spellEnd"/>
      <w:r w:rsidRPr="005E5768">
        <w:rPr>
          <w:rFonts w:ascii="Courier New" w:hAnsi="Courier New" w:cs="Courier New"/>
        </w:rPr>
        <w:t>}</w:t>
      </w:r>
      <w:ins w:id="905" w:author="Philip Burrows" w:date="2017-04-24T12:51:00Z">
        <w:r w:rsidR="008F30AF">
          <w:rPr>
            <w:rFonts w:ascii="Courier New" w:hAnsi="Courier New" w:cs="Courier New"/>
          </w:rPr>
          <w:t xml:space="preserve">Measured corrected beam </w:t>
        </w:r>
      </w:ins>
      <w:del w:id="906" w:author="Philip Burrows" w:date="2017-04-24T12:51:00Z">
        <w:r w:rsidRPr="005E5768" w:rsidDel="008F30AF">
          <w:rPr>
            <w:rFonts w:ascii="Courier New" w:hAnsi="Courier New" w:cs="Courier New"/>
          </w:rPr>
          <w:delText>Downstream</w:delText>
        </w:r>
      </w:del>
      <w:r w:rsidRPr="005E5768">
        <w:rPr>
          <w:rFonts w:ascii="Courier New" w:hAnsi="Courier New" w:cs="Courier New"/>
        </w:rPr>
        <w:t xml:space="preserve"> phase jitter </w:t>
      </w:r>
      <w:ins w:id="907" w:author="Philip Burrows" w:date="2017-04-24T12:51:00Z">
        <w:r w:rsidR="008F30AF">
          <w:rPr>
            <w:rFonts w:ascii="Courier New" w:hAnsi="Courier New" w:cs="Courier New"/>
          </w:rPr>
          <w:t xml:space="preserve">at $\phi_3$ vs. </w:t>
        </w:r>
      </w:ins>
      <w:del w:id="908" w:author="Philip Burrows" w:date="2017-04-24T12:51:00Z">
        <w:r w:rsidRPr="005E5768" w:rsidDel="008F30AF">
          <w:rPr>
            <w:rFonts w:ascii="Courier New" w:hAnsi="Courier New" w:cs="Courier New"/>
          </w:rPr>
          <w:delText xml:space="preserve">with the PFF system on at </w:delText>
        </w:r>
      </w:del>
    </w:p>
    <w:p w:rsidR="005E5768" w:rsidRPr="005E5768" w:rsidDel="008F30AF" w:rsidRDefault="008F30AF" w:rsidP="008F30AF">
      <w:pPr>
        <w:pStyle w:val="PlainText"/>
        <w:rPr>
          <w:del w:id="909" w:author="Philip Burrows" w:date="2017-04-24T12:52:00Z"/>
          <w:rFonts w:ascii="Courier New" w:hAnsi="Courier New" w:cs="Courier New"/>
        </w:rPr>
      </w:pPr>
      <w:ins w:id="910" w:author="Philip Burrows" w:date="2017-04-24T12:51:00Z">
        <w:r>
          <w:rPr>
            <w:rFonts w:ascii="Courier New" w:hAnsi="Courier New" w:cs="Courier New"/>
          </w:rPr>
          <w:t xml:space="preserve">PFF </w:t>
        </w:r>
      </w:ins>
      <w:del w:id="911" w:author="Philip Burrows" w:date="2017-04-24T12:51:00Z">
        <w:r w:rsidR="005E5768" w:rsidRPr="005E5768" w:rsidDel="008F30AF">
          <w:rPr>
            <w:rFonts w:ascii="Courier New" w:hAnsi="Courier New" w:cs="Courier New"/>
          </w:rPr>
          <w:delText xml:space="preserve">different </w:delText>
        </w:r>
      </w:del>
      <w:r w:rsidR="005E5768" w:rsidRPr="005E5768">
        <w:rPr>
          <w:rFonts w:ascii="Courier New" w:hAnsi="Courier New" w:cs="Courier New"/>
        </w:rPr>
        <w:t>gain</w:t>
      </w:r>
      <w:del w:id="912" w:author="Philip Burrows" w:date="2017-04-24T12:51:00Z">
        <w:r w:rsidR="005E5768" w:rsidRPr="005E5768" w:rsidDel="008F30AF">
          <w:rPr>
            <w:rFonts w:ascii="Courier New" w:hAnsi="Courier New" w:cs="Courier New"/>
          </w:rPr>
          <w:delText>s</w:delText>
        </w:r>
      </w:del>
      <w:ins w:id="913" w:author="Philip Burrows" w:date="2017-04-24T12:52:00Z">
        <w:r>
          <w:rPr>
            <w:rFonts w:ascii="Courier New" w:hAnsi="Courier New" w:cs="Courier New"/>
          </w:rPr>
          <w:t xml:space="preserve">; </w:t>
        </w:r>
        <w:r w:rsidRPr="005E5768">
          <w:rPr>
            <w:rFonts w:ascii="Courier New" w:hAnsi="Courier New" w:cs="Courier New"/>
          </w:rPr>
          <w:t>standard error</w:t>
        </w:r>
      </w:ins>
      <w:ins w:id="914" w:author="Philip Burrows" w:date="2017-04-24T12:51:00Z">
        <w:r>
          <w:rPr>
            <w:rFonts w:ascii="Courier New" w:hAnsi="Courier New" w:cs="Courier New"/>
          </w:rPr>
          <w:t xml:space="preserve"> </w:t>
        </w:r>
      </w:ins>
      <w:ins w:id="915" w:author="Philip Burrows" w:date="2017-04-24T12:52:00Z">
        <w:r>
          <w:rPr>
            <w:rFonts w:ascii="Courier New" w:hAnsi="Courier New" w:cs="Courier New"/>
          </w:rPr>
          <w:t xml:space="preserve">are shown </w:t>
        </w:r>
      </w:ins>
      <w:ins w:id="916" w:author="Philip Burrows" w:date="2017-04-24T12:51:00Z">
        <w:r>
          <w:rPr>
            <w:rFonts w:ascii="Courier New" w:hAnsi="Courier New" w:cs="Courier New"/>
          </w:rPr>
          <w:t>(points)</w:t>
        </w:r>
      </w:ins>
      <w:r w:rsidR="005E5768" w:rsidRPr="005E5768">
        <w:rPr>
          <w:rFonts w:ascii="Courier New" w:hAnsi="Courier New" w:cs="Courier New"/>
        </w:rPr>
        <w:t xml:space="preserve">. </w:t>
      </w:r>
      <w:del w:id="917" w:author="Philip Burrows" w:date="2017-04-24T12:52:00Z">
        <w:r w:rsidR="005E5768" w:rsidRPr="005E5768" w:rsidDel="008F30AF">
          <w:rPr>
            <w:rFonts w:ascii="Courier New" w:hAnsi="Courier New" w:cs="Courier New"/>
          </w:rPr>
          <w:delText xml:space="preserve">Markers show the measured phase jitter with standard error </w:delText>
        </w:r>
      </w:del>
    </w:p>
    <w:p w:rsidR="005E5768" w:rsidRPr="005E5768" w:rsidDel="008F30AF" w:rsidRDefault="005E5768" w:rsidP="008F30AF">
      <w:pPr>
        <w:pStyle w:val="PlainText"/>
        <w:rPr>
          <w:del w:id="918" w:author="Philip Burrows" w:date="2017-04-24T12:53:00Z"/>
          <w:rFonts w:ascii="Courier New" w:hAnsi="Courier New" w:cs="Courier New"/>
        </w:rPr>
      </w:pPr>
      <w:del w:id="919" w:author="Philip Burrows" w:date="2017-04-24T12:52:00Z">
        <w:r w:rsidRPr="005E5768" w:rsidDel="008F30AF">
          <w:rPr>
            <w:rFonts w:ascii="Courier New" w:hAnsi="Courier New" w:cs="Courier New"/>
          </w:rPr>
          <w:delText xml:space="preserve">bars. </w:delText>
        </w:r>
      </w:del>
      <w:ins w:id="920" w:author="Philip Burrows" w:date="2017-04-24T12:52:00Z">
        <w:r w:rsidR="008F30AF">
          <w:rPr>
            <w:rFonts w:ascii="Courier New" w:hAnsi="Courier New" w:cs="Courier New"/>
          </w:rPr>
          <w:t>The t</w:t>
        </w:r>
      </w:ins>
      <w:del w:id="921" w:author="Philip Burrows" w:date="2017-04-24T12:52:00Z">
        <w:r w:rsidRPr="005E5768" w:rsidDel="008F30AF">
          <w:rPr>
            <w:rFonts w:ascii="Courier New" w:hAnsi="Courier New" w:cs="Courier New"/>
          </w:rPr>
          <w:delText>T</w:delText>
        </w:r>
      </w:del>
      <w:r w:rsidRPr="005E5768">
        <w:rPr>
          <w:rFonts w:ascii="Courier New" w:hAnsi="Courier New" w:cs="Courier New"/>
        </w:rPr>
        <w:t>he</w:t>
      </w:r>
      <w:ins w:id="922" w:author="Philip Burrows" w:date="2017-04-24T12:52:00Z">
        <w:r w:rsidR="008F30AF">
          <w:rPr>
            <w:rFonts w:ascii="Courier New" w:hAnsi="Courier New" w:cs="Courier New"/>
          </w:rPr>
          <w:t>oretical</w:t>
        </w:r>
      </w:ins>
      <w:ins w:id="923" w:author="Philip Burrows" w:date="2017-04-24T12:53:00Z">
        <w:r w:rsidR="008F30AF">
          <w:rPr>
            <w:rFonts w:ascii="Courier New" w:hAnsi="Courier New" w:cs="Courier New"/>
          </w:rPr>
          <w:t>ly</w:t>
        </w:r>
      </w:ins>
      <w:ins w:id="924" w:author="Philip Burrows" w:date="2017-04-24T12:52:00Z">
        <w:r w:rsidR="008F30AF">
          <w:rPr>
            <w:rFonts w:ascii="Courier New" w:hAnsi="Courier New" w:cs="Courier New"/>
          </w:rPr>
          <w:t>-</w:t>
        </w:r>
        <w:proofErr w:type="spellStart"/>
        <w:r w:rsidR="008F30AF">
          <w:rPr>
            <w:rFonts w:ascii="Courier New" w:hAnsi="Courier New" w:cs="Courier New"/>
          </w:rPr>
          <w:t>achieveable</w:t>
        </w:r>
        <w:proofErr w:type="spellEnd"/>
        <w:r w:rsidR="008F30AF">
          <w:rPr>
            <w:rFonts w:ascii="Courier New" w:hAnsi="Courier New" w:cs="Courier New"/>
          </w:rPr>
          <w:t xml:space="preserve"> performance is shown </w:t>
        </w:r>
      </w:ins>
      <w:ins w:id="925" w:author="Philip Burrows" w:date="2017-04-24T12:53:00Z">
        <w:r w:rsidR="008F30AF">
          <w:rPr>
            <w:rFonts w:ascii="Courier New" w:hAnsi="Courier New" w:cs="Courier New"/>
          </w:rPr>
          <w:t>by the red</w:t>
        </w:r>
      </w:ins>
      <w:r w:rsidRPr="005E5768">
        <w:rPr>
          <w:rFonts w:ascii="Courier New" w:hAnsi="Courier New" w:cs="Courier New"/>
        </w:rPr>
        <w:t xml:space="preserve"> shaded re</w:t>
      </w:r>
      <w:ins w:id="926" w:author="Philip Burrows" w:date="2017-04-24T12:53:00Z">
        <w:r w:rsidR="008F30AF">
          <w:rPr>
            <w:rFonts w:ascii="Courier New" w:hAnsi="Courier New" w:cs="Courier New"/>
          </w:rPr>
          <w:t>gion (see text)</w:t>
        </w:r>
      </w:ins>
      <w:del w:id="927" w:author="Philip Burrows" w:date="2017-04-24T12:53:00Z">
        <w:r w:rsidRPr="005E5768" w:rsidDel="008F30AF">
          <w:rPr>
            <w:rFonts w:ascii="Courier New" w:hAnsi="Courier New" w:cs="Courier New"/>
          </w:rPr>
          <w:delText xml:space="preserve">d region shows the expected performance given the initial </w:delText>
        </w:r>
      </w:del>
    </w:p>
    <w:p w:rsidR="005E5768" w:rsidRPr="005E5768" w:rsidRDefault="005E5768">
      <w:pPr>
        <w:pStyle w:val="PlainText"/>
        <w:rPr>
          <w:rFonts w:ascii="Courier New" w:hAnsi="Courier New" w:cs="Courier New"/>
        </w:rPr>
      </w:pPr>
      <w:del w:id="928" w:author="Philip Burrows" w:date="2017-04-24T12:53:00Z">
        <w:r w:rsidRPr="005E5768" w:rsidDel="008F30AF">
          <w:rPr>
            <w:rFonts w:ascii="Courier New" w:hAnsi="Courier New" w:cs="Courier New"/>
          </w:rPr>
          <w:delText>beam conditions</w:delText>
        </w:r>
      </w:del>
      <w:r w:rsidRPr="005E5768">
        <w:rPr>
          <w:rFonts w:ascii="Courier New" w:hAnsi="Courier New" w:cs="Courier New"/>
        </w:rPr>
        <w:t>.}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B93F3C" w:rsidP="005E5768">
      <w:pPr>
        <w:pStyle w:val="PlainText"/>
        <w:rPr>
          <w:rFonts w:ascii="Courier New" w:hAnsi="Courier New" w:cs="Courier New"/>
        </w:rPr>
      </w:pPr>
      <w:ins w:id="929" w:author="Philip Burrows" w:date="2017-04-24T13:51:00Z">
        <w:r>
          <w:rPr>
            <w:rFonts w:ascii="Courier New" w:hAnsi="Courier New" w:cs="Courier New"/>
          </w:rPr>
          <w:t>In order to meet CLIC requirements (</w:t>
        </w:r>
      </w:ins>
      <w:ins w:id="930" w:author="Philip Burrows" w:date="2017-04-24T13:53:00Z">
        <w:r>
          <w:rPr>
            <w:rFonts w:ascii="Courier New" w:hAnsi="Courier New" w:cs="Courier New"/>
          </w:rPr>
          <w:t>Table~\</w:t>
        </w:r>
        <w:proofErr w:type="gramStart"/>
        <w:r>
          <w:rPr>
            <w:rFonts w:ascii="Courier New" w:hAnsi="Courier New" w:cs="Courier New"/>
          </w:rPr>
          <w:t>ref{</w:t>
        </w:r>
        <w:proofErr w:type="spellStart"/>
        <w:proofErr w:type="gramEnd"/>
        <w:r>
          <w:rPr>
            <w:rFonts w:ascii="Courier New" w:hAnsi="Courier New" w:cs="Courier New"/>
          </w:rPr>
          <w:t>tab:pffspecs</w:t>
        </w:r>
        <w:proofErr w:type="spellEnd"/>
        <w:r>
          <w:rPr>
            <w:rFonts w:ascii="Courier New" w:hAnsi="Courier New" w:cs="Courier New"/>
          </w:rPr>
          <w:t>}</w:t>
        </w:r>
      </w:ins>
      <w:ins w:id="931" w:author="Philip Burrows" w:date="2017-04-24T13:51:00Z">
        <w:r>
          <w:rPr>
            <w:rFonts w:ascii="Courier New" w:hAnsi="Courier New" w:cs="Courier New"/>
          </w:rPr>
          <w:t xml:space="preserve">) </w:t>
        </w:r>
      </w:ins>
      <w:del w:id="932" w:author="Philip Burrows" w:date="2017-04-24T13:51:00Z">
        <w:r w:rsidR="005E5768" w:rsidRPr="005E5768" w:rsidDel="00B93F3C">
          <w:rPr>
            <w:rFonts w:ascii="Courier New" w:hAnsi="Courier New" w:cs="Courier New"/>
          </w:rPr>
          <w:delText>T</w:delText>
        </w:r>
      </w:del>
      <w:ins w:id="933" w:author="Philip Burrows" w:date="2017-04-24T13:53:00Z">
        <w:r>
          <w:rPr>
            <w:rFonts w:ascii="Courier New" w:hAnsi="Courier New" w:cs="Courier New"/>
          </w:rPr>
          <w:t>t</w:t>
        </w:r>
      </w:ins>
      <w:r w:rsidR="005E5768" w:rsidRPr="005E5768">
        <w:rPr>
          <w:rFonts w:ascii="Courier New" w:hAnsi="Courier New" w:cs="Courier New"/>
        </w:rPr>
        <w:t xml:space="preserve">he PFF </w:t>
      </w:r>
      <w:ins w:id="934" w:author="Philip Burrows" w:date="2017-04-24T13:53:00Z">
        <w:r>
          <w:rPr>
            <w:rFonts w:ascii="Courier New" w:hAnsi="Courier New" w:cs="Courier New"/>
          </w:rPr>
          <w:t>correction bandwidth should be at least 17.5 MHz</w:t>
        </w:r>
      </w:ins>
      <w:ins w:id="935" w:author="Philip Burrows" w:date="2017-04-24T13:54:00Z">
        <w:r>
          <w:rPr>
            <w:rFonts w:ascii="Courier New" w:hAnsi="Courier New" w:cs="Courier New"/>
          </w:rPr>
          <w:t xml:space="preserve"> so as to allow correction within the 240ns-long drive-beam pulse</w:t>
        </w:r>
      </w:ins>
      <w:ins w:id="936" w:author="Philip Burrows" w:date="2017-04-24T13:53:00Z">
        <w:r>
          <w:rPr>
            <w:rFonts w:ascii="Courier New" w:hAnsi="Courier New" w:cs="Courier New"/>
          </w:rPr>
          <w:t>. This function was tested with the CTF3 prototype</w:t>
        </w:r>
      </w:ins>
      <w:ins w:id="937" w:author="Philip Burrows" w:date="2017-04-24T13:55:00Z">
        <w:r>
          <w:rPr>
            <w:rFonts w:ascii="Courier New" w:hAnsi="Courier New" w:cs="Courier New"/>
          </w:rPr>
          <w:t>, which</w:t>
        </w:r>
      </w:ins>
      <w:ins w:id="938" w:author="Philip Burrows" w:date="2017-04-24T13:53:00Z">
        <w:r>
          <w:rPr>
            <w:rFonts w:ascii="Courier New" w:hAnsi="Courier New" w:cs="Courier New"/>
          </w:rPr>
          <w:t xml:space="preserve"> was used </w:t>
        </w:r>
      </w:ins>
      <w:del w:id="939" w:author="Philip Burrows" w:date="2017-04-24T13:55:00Z">
        <w:r w:rsidR="005E5768" w:rsidRPr="005E5768" w:rsidDel="00B93F3C">
          <w:rPr>
            <w:rFonts w:ascii="Courier New" w:hAnsi="Courier New" w:cs="Courier New"/>
          </w:rPr>
          <w:delText xml:space="preserve">correction is </w:delText>
        </w:r>
      </w:del>
      <w:del w:id="940" w:author="Philip Burrows" w:date="2017-04-24T13:56:00Z">
        <w:r w:rsidR="005E5768" w:rsidRPr="005E5768" w:rsidDel="00B93F3C">
          <w:rPr>
            <w:rFonts w:ascii="Courier New" w:hAnsi="Courier New" w:cs="Courier New"/>
          </w:rPr>
          <w:delText xml:space="preserve">shaped </w:delText>
        </w:r>
      </w:del>
      <w:r w:rsidR="005E5768" w:rsidRPr="005E5768">
        <w:rPr>
          <w:rFonts w:ascii="Courier New" w:hAnsi="Courier New" w:cs="Courier New"/>
        </w:rPr>
        <w:t>to remove</w:t>
      </w:r>
      <w:del w:id="941" w:author="Philip Burrows" w:date="2017-04-24T13:56:00Z">
        <w:r w:rsidR="005E5768" w:rsidRPr="005E5768" w:rsidDel="00B93F3C">
          <w:rPr>
            <w:rFonts w:ascii="Courier New" w:hAnsi="Courier New" w:cs="Courier New"/>
          </w:rPr>
          <w:delText xml:space="preserve"> phase </w:delText>
        </w:r>
      </w:del>
      <w:ins w:id="942" w:author="Philip Burrows" w:date="2017-04-24T13:56:00Z">
        <w:r>
          <w:rPr>
            <w:rFonts w:ascii="Courier New" w:hAnsi="Courier New" w:cs="Courier New"/>
          </w:rPr>
          <w:t xml:space="preserve"> phase </w:t>
        </w:r>
      </w:ins>
      <w:r w:rsidR="005E5768" w:rsidRPr="005E5768">
        <w:rPr>
          <w:rFonts w:ascii="Courier New" w:hAnsi="Courier New" w:cs="Courier New"/>
        </w:rPr>
        <w:t xml:space="preserve">variations </w:t>
      </w:r>
      <w:ins w:id="943" w:author="Philip Burrows" w:date="2017-04-24T13:56:00Z">
        <w:r>
          <w:rPr>
            <w:rFonts w:ascii="Courier New" w:hAnsi="Courier New" w:cs="Courier New"/>
          </w:rPr>
          <w:t xml:space="preserve">within </w:t>
        </w:r>
      </w:ins>
      <w:ins w:id="944" w:author="Philip Burrows" w:date="2017-04-24T13:57:00Z">
        <w:r w:rsidR="00995D89">
          <w:rPr>
            <w:rFonts w:ascii="Courier New" w:hAnsi="Courier New" w:cs="Courier New"/>
          </w:rPr>
          <w:t>a</w:t>
        </w:r>
      </w:ins>
      <w:ins w:id="945" w:author="Philip Burrows" w:date="2017-04-24T13:59:00Z">
        <w:r>
          <w:rPr>
            <w:rFonts w:ascii="Courier New" w:hAnsi="Courier New" w:cs="Courier New"/>
          </w:rPr>
          <w:t xml:space="preserve"> </w:t>
        </w:r>
      </w:ins>
      <w:ins w:id="946" w:author="Philip Burrows" w:date="2017-04-24T13:57:00Z">
        <w:r>
          <w:rPr>
            <w:rFonts w:ascii="Courier New" w:hAnsi="Courier New" w:cs="Courier New"/>
          </w:rPr>
          <w:t xml:space="preserve">portion of </w:t>
        </w:r>
      </w:ins>
      <w:ins w:id="947" w:author="Philip Burrows" w:date="2017-04-24T13:56:00Z">
        <w:r>
          <w:rPr>
            <w:rFonts w:ascii="Courier New" w:hAnsi="Courier New" w:cs="Courier New"/>
          </w:rPr>
          <w:t xml:space="preserve">the </w:t>
        </w:r>
      </w:ins>
      <w:del w:id="948" w:author="Philip Burrows" w:date="2017-04-24T13:56:00Z">
        <w:r w:rsidR="005E5768" w:rsidRPr="005E5768" w:rsidDel="00B93F3C">
          <w:rPr>
            <w:rFonts w:ascii="Courier New" w:hAnsi="Courier New" w:cs="Courier New"/>
          </w:rPr>
          <w:delText xml:space="preserve">along the </w:delText>
        </w:r>
      </w:del>
    </w:p>
    <w:p w:rsidR="00B93F3C" w:rsidRPr="005E5768" w:rsidDel="00B93F3C" w:rsidRDefault="005E5768" w:rsidP="00B93F3C">
      <w:pPr>
        <w:pStyle w:val="PlainText"/>
        <w:rPr>
          <w:del w:id="949" w:author="Philip Burrows" w:date="2017-04-24T14:01:00Z"/>
          <w:moveTo w:id="950" w:author="Philip Burrows" w:date="2017-04-24T13:58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1.2~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\</w:t>
      </w:r>
      <w:proofErr w:type="spellStart"/>
      <w:r w:rsidRPr="005E5768">
        <w:rPr>
          <w:rFonts w:ascii="Courier New" w:hAnsi="Courier New" w:cs="Courier New"/>
        </w:rPr>
        <w:t>mathrm</w:t>
      </w:r>
      <w:proofErr w:type="spellEnd"/>
      <w:r w:rsidRPr="005E5768">
        <w:rPr>
          <w:rFonts w:ascii="Courier New" w:hAnsi="Courier New" w:cs="Courier New"/>
        </w:rPr>
        <w:t>{\mu s}\) CTF3 beam pulse</w:t>
      </w:r>
      <w:ins w:id="951" w:author="Philip Burrows" w:date="2017-04-24T14:25:00Z">
        <w:r w:rsidR="00BA32FE">
          <w:rPr>
            <w:rFonts w:ascii="Courier New" w:hAnsi="Courier New" w:cs="Courier New"/>
          </w:rPr>
          <w:t xml:space="preserve"> (</w:t>
        </w:r>
      </w:ins>
      <w:del w:id="952" w:author="Philip Burrows" w:date="2017-04-24T14:25:00Z">
        <w:r w:rsidRPr="005E5768" w:rsidDel="00BA32FE">
          <w:rPr>
            <w:rFonts w:ascii="Courier New" w:hAnsi="Courier New" w:cs="Courier New"/>
          </w:rPr>
          <w:delText xml:space="preserve">. </w:delText>
        </w:r>
      </w:del>
      <w:moveToRangeStart w:id="953" w:author="Philip Burrows" w:date="2017-04-24T13:58:00Z" w:name="move480805657"/>
      <w:moveTo w:id="954" w:author="Philip Burrows" w:date="2017-04-24T13:58:00Z">
        <w:r w:rsidR="00B93F3C" w:rsidRPr="005E5768">
          <w:rPr>
            <w:rFonts w:ascii="Courier New" w:hAnsi="Courier New" w:cs="Courier New"/>
          </w:rPr>
          <w:t>Fig.~\ref{</w:t>
        </w:r>
        <w:proofErr w:type="spellStart"/>
        <w:r w:rsidR="00B93F3C" w:rsidRPr="005E5768">
          <w:rPr>
            <w:rFonts w:ascii="Courier New" w:hAnsi="Courier New" w:cs="Courier New"/>
          </w:rPr>
          <w:t>fig:shape</w:t>
        </w:r>
        <w:proofErr w:type="spellEnd"/>
        <w:r w:rsidR="00B93F3C" w:rsidRPr="005E5768">
          <w:rPr>
            <w:rFonts w:ascii="Courier New" w:hAnsi="Courier New" w:cs="Courier New"/>
          </w:rPr>
          <w:t>}</w:t>
        </w:r>
      </w:moveTo>
      <w:ins w:id="955" w:author="Philip Burrows" w:date="2017-04-24T14:25:00Z">
        <w:r w:rsidR="00BA32FE">
          <w:rPr>
            <w:rFonts w:ascii="Courier New" w:hAnsi="Courier New" w:cs="Courier New"/>
          </w:rPr>
          <w:t xml:space="preserve">). </w:t>
        </w:r>
      </w:ins>
      <w:ins w:id="956" w:author="Philip Burrows" w:date="2017-04-24T14:06:00Z">
        <w:r w:rsidR="00995D89">
          <w:rPr>
            <w:rFonts w:ascii="Courier New" w:hAnsi="Courier New" w:cs="Courier New"/>
          </w:rPr>
          <w:t xml:space="preserve"> </w:t>
        </w:r>
      </w:ins>
      <w:moveTo w:id="957" w:author="Philip Burrows" w:date="2017-04-24T13:58:00Z">
        <w:del w:id="958" w:author="Philip Burrows" w:date="2017-04-24T14:11:00Z">
          <w:r w:rsidR="00B93F3C" w:rsidRPr="005E5768" w:rsidDel="00995D89">
            <w:rPr>
              <w:rFonts w:ascii="Courier New" w:hAnsi="Courier New" w:cs="Courier New"/>
            </w:rPr>
            <w:delText xml:space="preserve"> </w:delText>
          </w:r>
        </w:del>
        <w:del w:id="959" w:author="Philip Burrows" w:date="2017-04-24T14:01:00Z">
          <w:r w:rsidR="00B93F3C" w:rsidRPr="005E5768" w:rsidDel="00B93F3C">
            <w:rPr>
              <w:rFonts w:ascii="Courier New" w:hAnsi="Courier New" w:cs="Courier New"/>
            </w:rPr>
            <w:delText xml:space="preserve">shows the effect of the PFF system on the intra-pulse </w:delText>
          </w:r>
        </w:del>
      </w:moveTo>
    </w:p>
    <w:p w:rsidR="00B93F3C" w:rsidRPr="005E5768" w:rsidDel="00995D89" w:rsidRDefault="00B93F3C" w:rsidP="00995D89">
      <w:pPr>
        <w:pStyle w:val="PlainText"/>
        <w:rPr>
          <w:del w:id="960" w:author="Philip Burrows" w:date="2017-04-24T14:07:00Z"/>
          <w:moveTo w:id="961" w:author="Philip Burrows" w:date="2017-04-24T13:58:00Z"/>
          <w:rFonts w:ascii="Courier New" w:hAnsi="Courier New" w:cs="Courier New"/>
        </w:rPr>
      </w:pPr>
      <w:moveTo w:id="962" w:author="Philip Burrows" w:date="2017-04-24T13:58:00Z">
        <w:del w:id="963" w:author="Philip Burrows" w:date="2017-04-24T14:01:00Z">
          <w:r w:rsidRPr="005E5768" w:rsidDel="00B93F3C">
            <w:rPr>
              <w:rFonts w:ascii="Courier New" w:hAnsi="Courier New" w:cs="Courier New"/>
            </w:rPr>
            <w:delText xml:space="preserve">phase variations. </w:delText>
          </w:r>
        </w:del>
        <w:del w:id="964" w:author="Philip Burrows" w:date="2017-04-24T14:07:00Z">
          <w:r w:rsidRPr="005E5768" w:rsidDel="00995D89">
            <w:rPr>
              <w:rFonts w:ascii="Courier New" w:hAnsi="Courier New" w:cs="Courier New"/>
            </w:rPr>
            <w:delText xml:space="preserve">The convention at CTF3 is to </w:delText>
          </w:r>
        </w:del>
      </w:moveTo>
    </w:p>
    <w:p w:rsidR="00B93F3C" w:rsidRPr="005E5768" w:rsidDel="00995D89" w:rsidRDefault="00B93F3C">
      <w:pPr>
        <w:pStyle w:val="PlainText"/>
        <w:rPr>
          <w:del w:id="965" w:author="Philip Burrows" w:date="2017-04-24T14:07:00Z"/>
          <w:moveTo w:id="966" w:author="Philip Burrows" w:date="2017-04-24T13:58:00Z"/>
          <w:rFonts w:ascii="Courier New" w:hAnsi="Courier New" w:cs="Courier New"/>
        </w:rPr>
      </w:pPr>
      <w:moveTo w:id="967" w:author="Philip Burrows" w:date="2017-04-24T13:58:00Z">
        <w:del w:id="968" w:author="Philip Burrows" w:date="2017-04-24T14:07:00Z">
          <w:r w:rsidRPr="005E5768" w:rsidDel="00995D89">
            <w:rPr>
              <w:rFonts w:ascii="Courier New" w:hAnsi="Courier New" w:cs="Courier New"/>
            </w:rPr>
            <w:delText xml:space="preserve">operate the PFF system in interleaved mode, with </w:delText>
          </w:r>
        </w:del>
      </w:moveTo>
    </w:p>
    <w:p w:rsidR="00B93F3C" w:rsidRPr="005E5768" w:rsidDel="00995D89" w:rsidRDefault="00B93F3C">
      <w:pPr>
        <w:pStyle w:val="PlainText"/>
        <w:rPr>
          <w:del w:id="969" w:author="Philip Burrows" w:date="2017-04-24T14:07:00Z"/>
          <w:moveTo w:id="970" w:author="Philip Burrows" w:date="2017-04-24T13:58:00Z"/>
          <w:rFonts w:ascii="Courier New" w:hAnsi="Courier New" w:cs="Courier New"/>
        </w:rPr>
      </w:pPr>
      <w:moveTo w:id="971" w:author="Philip Burrows" w:date="2017-04-24T13:58:00Z">
        <w:del w:id="972" w:author="Philip Burrows" w:date="2017-04-24T14:07:00Z">
          <w:r w:rsidRPr="005E5768" w:rsidDel="00995D89">
            <w:rPr>
              <w:rFonts w:ascii="Courier New" w:hAnsi="Courier New" w:cs="Courier New"/>
            </w:rPr>
            <w:delText xml:space="preserve">the correction applied to alternating pulses only. This allows a measurement of </w:delText>
          </w:r>
        </w:del>
      </w:moveTo>
    </w:p>
    <w:p w:rsidR="00B93F3C" w:rsidRPr="005E5768" w:rsidDel="00995D89" w:rsidRDefault="00B93F3C">
      <w:pPr>
        <w:pStyle w:val="PlainText"/>
        <w:rPr>
          <w:del w:id="973" w:author="Philip Burrows" w:date="2017-04-24T14:07:00Z"/>
          <w:moveTo w:id="974" w:author="Philip Burrows" w:date="2017-04-24T13:58:00Z"/>
          <w:rFonts w:ascii="Courier New" w:hAnsi="Courier New" w:cs="Courier New"/>
        </w:rPr>
      </w:pPr>
      <w:moveTo w:id="975" w:author="Philip Burrows" w:date="2017-04-24T13:58:00Z">
        <w:del w:id="976" w:author="Philip Burrows" w:date="2017-04-24T14:07:00Z">
          <w:r w:rsidRPr="005E5768" w:rsidDel="00995D89">
            <w:rPr>
              <w:rFonts w:ascii="Courier New" w:hAnsi="Courier New" w:cs="Courier New"/>
            </w:rPr>
            <w:delText xml:space="preserve">the initial (`PFF Off') and corrected (`PFF On') downstream phase to be </w:delText>
          </w:r>
        </w:del>
      </w:moveTo>
    </w:p>
    <w:p w:rsidR="00B93F3C" w:rsidRPr="005E5768" w:rsidDel="00995D89" w:rsidRDefault="00B93F3C">
      <w:pPr>
        <w:pStyle w:val="PlainText"/>
        <w:rPr>
          <w:del w:id="977" w:author="Philip Burrows" w:date="2017-04-24T14:07:00Z"/>
          <w:moveTo w:id="978" w:author="Philip Burrows" w:date="2017-04-24T13:58:00Z"/>
          <w:rFonts w:ascii="Courier New" w:hAnsi="Courier New" w:cs="Courier New"/>
        </w:rPr>
      </w:pPr>
      <w:moveTo w:id="979" w:author="Philip Burrows" w:date="2017-04-24T13:58:00Z">
        <w:del w:id="980" w:author="Philip Burrows" w:date="2017-04-24T14:07:00Z">
          <w:r w:rsidRPr="005E5768" w:rsidDel="00995D89">
            <w:rPr>
              <w:rFonts w:ascii="Courier New" w:hAnsi="Courier New" w:cs="Courier New"/>
            </w:rPr>
            <w:delText xml:space="preserve">performed concurrently. The upstream (PFF input) phase is also shown for </w:delText>
          </w:r>
        </w:del>
      </w:moveTo>
    </w:p>
    <w:p w:rsidR="00B93F3C" w:rsidRPr="005E5768" w:rsidDel="00BA32FE" w:rsidRDefault="00B93F3C">
      <w:pPr>
        <w:pStyle w:val="PlainText"/>
        <w:rPr>
          <w:del w:id="981" w:author="Philip Burrows" w:date="2017-04-24T14:26:00Z"/>
          <w:moveTo w:id="982" w:author="Philip Burrows" w:date="2017-04-24T13:58:00Z"/>
          <w:rFonts w:ascii="Courier New" w:hAnsi="Courier New" w:cs="Courier New"/>
        </w:rPr>
      </w:pPr>
      <w:moveTo w:id="983" w:author="Philip Burrows" w:date="2017-04-24T13:58:00Z">
        <w:del w:id="984" w:author="Philip Burrows" w:date="2017-04-24T14:07:00Z">
          <w:r w:rsidRPr="005E5768" w:rsidDel="00995D89">
            <w:rPr>
              <w:rFonts w:ascii="Courier New" w:hAnsi="Courier New" w:cs="Courier New"/>
            </w:rPr>
            <w:delText xml:space="preserve">comparison. </w:delText>
          </w:r>
        </w:del>
        <w:del w:id="985" w:author="Philip Burrows" w:date="2017-04-24T14:26:00Z">
          <w:r w:rsidRPr="005E5768" w:rsidDel="00BA32FE">
            <w:rPr>
              <w:rFonts w:ascii="Courier New" w:hAnsi="Courier New" w:cs="Courier New"/>
            </w:rPr>
            <w:delText xml:space="preserve">Vertical dashed lines mark a 440~ns portion of the pulse where the </w:delText>
          </w:r>
        </w:del>
      </w:moveTo>
    </w:p>
    <w:p w:rsidR="00B93F3C" w:rsidRPr="005E5768" w:rsidDel="00995D89" w:rsidRDefault="00B93F3C">
      <w:pPr>
        <w:pStyle w:val="PlainText"/>
        <w:rPr>
          <w:del w:id="986" w:author="Philip Burrows" w:date="2017-04-24T14:12:00Z"/>
          <w:moveTo w:id="987" w:author="Philip Burrows" w:date="2017-04-24T13:58:00Z"/>
          <w:rFonts w:ascii="Courier New" w:hAnsi="Courier New" w:cs="Courier New"/>
        </w:rPr>
      </w:pPr>
      <w:moveTo w:id="988" w:author="Philip Burrows" w:date="2017-04-24T13:58:00Z">
        <w:del w:id="989" w:author="Philip Burrows" w:date="2017-04-24T14:26:00Z">
          <w:r w:rsidRPr="005E5768" w:rsidDel="00BA32FE">
            <w:rPr>
              <w:rFonts w:ascii="Courier New" w:hAnsi="Courier New" w:cs="Courier New"/>
            </w:rPr>
            <w:delText xml:space="preserve">correction </w:delText>
          </w:r>
        </w:del>
        <w:del w:id="990" w:author="Philip Burrows" w:date="2017-04-24T14:07:00Z">
          <w:r w:rsidRPr="005E5768" w:rsidDel="00995D89">
            <w:rPr>
              <w:rFonts w:ascii="Courier New" w:hAnsi="Courier New" w:cs="Courier New"/>
            </w:rPr>
            <w:delText>i</w:delText>
          </w:r>
        </w:del>
        <w:del w:id="991" w:author="Philip Burrows" w:date="2017-04-24T14:26:00Z">
          <w:r w:rsidRPr="005E5768" w:rsidDel="00BA32FE">
            <w:rPr>
              <w:rFonts w:ascii="Courier New" w:hAnsi="Courier New" w:cs="Courier New"/>
            </w:rPr>
            <w:delText xml:space="preserve">s </w:delText>
          </w:r>
        </w:del>
        <w:del w:id="992" w:author="Philip Burrows" w:date="2017-04-24T14:12:00Z">
          <w:r w:rsidRPr="005E5768" w:rsidDel="00995D89">
            <w:rPr>
              <w:rFonts w:ascii="Courier New" w:hAnsi="Courier New" w:cs="Courier New"/>
            </w:rPr>
            <w:delText xml:space="preserve">optimal, and this range is used to calculate statistics on the </w:delText>
          </w:r>
        </w:del>
      </w:moveTo>
    </w:p>
    <w:p w:rsidR="00B93F3C" w:rsidRPr="005E5768" w:rsidDel="007E7050" w:rsidRDefault="00B93F3C">
      <w:pPr>
        <w:pStyle w:val="PlainText"/>
        <w:rPr>
          <w:del w:id="993" w:author="Philip Burrows" w:date="2017-04-24T14:12:00Z"/>
          <w:moveTo w:id="994" w:author="Philip Burrows" w:date="2017-04-24T13:58:00Z"/>
          <w:rFonts w:ascii="Courier New" w:hAnsi="Courier New" w:cs="Courier New"/>
        </w:rPr>
      </w:pPr>
      <w:moveTo w:id="995" w:author="Philip Burrows" w:date="2017-04-24T13:58:00Z">
        <w:del w:id="996" w:author="Philip Burrows" w:date="2017-04-24T14:12:00Z">
          <w:r w:rsidRPr="005E5768" w:rsidDel="00995D89">
            <w:rPr>
              <w:rFonts w:ascii="Courier New" w:hAnsi="Courier New" w:cs="Courier New"/>
            </w:rPr>
            <w:delText xml:space="preserve">effect of the system. </w:delText>
          </w:r>
        </w:del>
      </w:moveTo>
      <w:ins w:id="997" w:author="Philip Burrows" w:date="2017-04-24T14:12:00Z">
        <w:r w:rsidR="007E7050">
          <w:rPr>
            <w:rFonts w:ascii="Courier New" w:hAnsi="Courier New" w:cs="Courier New"/>
          </w:rPr>
          <w:t xml:space="preserve">It is an operational feature at CTF3 that there is a </w:t>
        </w:r>
      </w:ins>
    </w:p>
    <w:moveToRangeEnd w:id="953"/>
    <w:p w:rsidR="005E5768" w:rsidRPr="005E5768" w:rsidDel="007E7050" w:rsidRDefault="005E5768" w:rsidP="005E5768">
      <w:pPr>
        <w:pStyle w:val="PlainText"/>
        <w:rPr>
          <w:del w:id="998" w:author="Philip Burrows" w:date="2017-04-24T14:13:00Z"/>
          <w:rFonts w:ascii="Courier New" w:hAnsi="Courier New" w:cs="Courier New"/>
        </w:rPr>
      </w:pPr>
      <w:del w:id="999" w:author="Philip Burrows" w:date="2017-04-24T14:12:00Z">
        <w:r w:rsidRPr="005E5768" w:rsidDel="007E7050">
          <w:rPr>
            <w:rFonts w:ascii="Courier New" w:hAnsi="Courier New" w:cs="Courier New"/>
          </w:rPr>
          <w:delText>T</w:delText>
        </w:r>
      </w:del>
      <w:del w:id="1000" w:author="Philip Burrows" w:date="2017-04-24T14:13:00Z">
        <w:r w:rsidRPr="005E5768" w:rsidDel="007E7050">
          <w:rPr>
            <w:rFonts w:ascii="Courier New" w:hAnsi="Courier New" w:cs="Courier New"/>
          </w:rPr>
          <w:delText xml:space="preserve">he predominant intra-pulse feature at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1001" w:author="Philip Burrows" w:date="2017-04-24T14:13:00Z">
        <w:r w:rsidRPr="005E5768" w:rsidDel="007E7050">
          <w:rPr>
            <w:rFonts w:ascii="Courier New" w:hAnsi="Courier New" w:cs="Courier New"/>
          </w:rPr>
          <w:delText xml:space="preserve">CTF3 is a </w:delText>
        </w:r>
      </w:del>
      <w:proofErr w:type="gramStart"/>
      <w:r w:rsidRPr="005E5768">
        <w:rPr>
          <w:rFonts w:ascii="Courier New" w:hAnsi="Courier New" w:cs="Courier New"/>
        </w:rPr>
        <w:t>roughly</w:t>
      </w:r>
      <w:proofErr w:type="gramEnd"/>
      <w:r w:rsidRPr="005E5768">
        <w:rPr>
          <w:rFonts w:ascii="Courier New" w:hAnsi="Courier New" w:cs="Courier New"/>
        </w:rPr>
        <w:t xml:space="preserve"> parabolic </w:t>
      </w:r>
      <w:del w:id="1002" w:author="Philip Burrows" w:date="2017-04-24T13:57:00Z">
        <w:r w:rsidRPr="005E5768" w:rsidDel="00B93F3C">
          <w:rPr>
            <w:rFonts w:ascii="Courier New" w:hAnsi="Courier New" w:cs="Courier New"/>
          </w:rPr>
          <w:delText>``</w:delText>
        </w:r>
      </w:del>
      <w:r w:rsidRPr="005E5768">
        <w:rPr>
          <w:rFonts w:ascii="Courier New" w:hAnsi="Courier New" w:cs="Courier New"/>
        </w:rPr>
        <w:t>phase sag</w:t>
      </w:r>
      <w:del w:id="1003" w:author="Philip Burrows" w:date="2017-04-24T13:57:00Z">
        <w:r w:rsidRPr="005E5768" w:rsidDel="00B93F3C">
          <w:rPr>
            <w:rFonts w:ascii="Courier New" w:hAnsi="Courier New" w:cs="Courier New"/>
          </w:rPr>
          <w:delText>''</w:delText>
        </w:r>
      </w:del>
      <w:r w:rsidRPr="005E5768">
        <w:rPr>
          <w:rFonts w:ascii="Courier New" w:hAnsi="Courier New" w:cs="Courier New"/>
        </w:rPr>
        <w:t xml:space="preserve"> of \(40^\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peak-to-peak, </w:t>
      </w:r>
    </w:p>
    <w:p w:rsidR="005E5768" w:rsidRPr="005E5768" w:rsidDel="007E7050" w:rsidRDefault="005E5768" w:rsidP="005E5768">
      <w:pPr>
        <w:pStyle w:val="PlainText"/>
        <w:rPr>
          <w:del w:id="1004" w:author="Philip Burrows" w:date="2017-04-24T14:14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resulting</w:t>
      </w:r>
      <w:proofErr w:type="gramEnd"/>
      <w:r w:rsidRPr="005E5768">
        <w:rPr>
          <w:rFonts w:ascii="Courier New" w:hAnsi="Courier New" w:cs="Courier New"/>
        </w:rPr>
        <w:t xml:space="preserve"> from the </w:t>
      </w:r>
      <w:ins w:id="1005" w:author="Philip Burrows" w:date="2017-04-24T14:13:00Z">
        <w:r w:rsidR="007E7050">
          <w:rPr>
            <w:rFonts w:ascii="Courier New" w:hAnsi="Courier New" w:cs="Courier New"/>
          </w:rPr>
          <w:t xml:space="preserve">upstream </w:t>
        </w:r>
      </w:ins>
      <w:del w:id="1006" w:author="Philip Burrows" w:date="2017-04-24T14:13:00Z">
        <w:r w:rsidRPr="005E5768" w:rsidDel="007E7050">
          <w:rPr>
            <w:rFonts w:ascii="Courier New" w:hAnsi="Courier New" w:cs="Courier New"/>
          </w:rPr>
          <w:delText xml:space="preserve">use of </w:delText>
        </w:r>
      </w:del>
      <w:r w:rsidRPr="005E5768">
        <w:rPr>
          <w:rFonts w:ascii="Courier New" w:hAnsi="Courier New" w:cs="Courier New"/>
        </w:rPr>
        <w:t>RF pulse compression</w:t>
      </w:r>
      <w:ins w:id="1007" w:author="Philip Burrows" w:date="2017-04-24T14:13:00Z">
        <w:r w:rsidR="007E7050">
          <w:rPr>
            <w:rFonts w:ascii="Courier New" w:hAnsi="Courier New" w:cs="Courier New"/>
          </w:rPr>
          <w:t xml:space="preserve"> scheme</w:t>
        </w:r>
      </w:ins>
      <w:ins w:id="1008" w:author="Philip Burrows" w:date="2017-04-24T14:15:00Z">
        <w:r w:rsidR="007E7050">
          <w:rPr>
            <w:rFonts w:ascii="Courier New" w:hAnsi="Courier New" w:cs="Courier New"/>
          </w:rPr>
          <w:t>~</w:t>
        </w:r>
      </w:ins>
      <w:del w:id="1009" w:author="Philip Burrows" w:date="2017-04-24T14:15:00Z">
        <w:r w:rsidRPr="005E5768" w:rsidDel="007E7050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\cite{CLICCDR}. </w:t>
      </w:r>
      <w:del w:id="1010" w:author="Philip Burrows" w:date="2017-04-24T14:14:00Z">
        <w:r w:rsidRPr="005E5768" w:rsidDel="007E7050">
          <w:rPr>
            <w:rFonts w:ascii="Courier New" w:hAnsi="Courier New" w:cs="Courier New"/>
          </w:rPr>
          <w:delText xml:space="preserve">As this is much </w:delText>
        </w:r>
      </w:del>
    </w:p>
    <w:p w:rsidR="005E5768" w:rsidRPr="005E5768" w:rsidDel="007E7050" w:rsidRDefault="005E5768" w:rsidP="007E7050">
      <w:pPr>
        <w:pStyle w:val="PlainText"/>
        <w:rPr>
          <w:del w:id="1011" w:author="Philip Burrows" w:date="2017-04-24T14:14:00Z"/>
          <w:rFonts w:ascii="Courier New" w:hAnsi="Courier New" w:cs="Courier New"/>
        </w:rPr>
      </w:pPr>
      <w:del w:id="1012" w:author="Philip Burrows" w:date="2017-04-24T14:14:00Z">
        <w:r w:rsidRPr="005E5768" w:rsidDel="007E7050">
          <w:rPr>
            <w:rFonts w:ascii="Courier New" w:hAnsi="Courier New" w:cs="Courier New"/>
          </w:rPr>
          <w:delText>larger than the</w:delText>
        </w:r>
      </w:del>
      <w:ins w:id="1013" w:author="Philip Burrows" w:date="2017-04-24T14:14:00Z">
        <w:r w:rsidR="007E7050">
          <w:rPr>
            <w:rFonts w:ascii="Courier New" w:hAnsi="Courier New" w:cs="Courier New"/>
          </w:rPr>
          <w:t xml:space="preserve">Hence </w:t>
        </w:r>
      </w:ins>
      <w:del w:id="1014" w:author="Philip Burrows" w:date="2017-04-24T14:16:00Z">
        <w:r w:rsidRPr="005E5768" w:rsidDel="007E7050">
          <w:rPr>
            <w:rFonts w:ascii="Courier New" w:hAnsi="Courier New" w:cs="Courier New"/>
          </w:rPr>
          <w:delText xml:space="preserve"> </w:delText>
        </w:r>
      </w:del>
      <w:del w:id="1015" w:author="Philip Burrows" w:date="2017-04-24T14:15:00Z">
        <w:r w:rsidRPr="005E5768" w:rsidDel="007E7050">
          <w:rPr>
            <w:rFonts w:ascii="Courier New" w:hAnsi="Courier New" w:cs="Courier New"/>
          </w:rPr>
          <w:delText>\(\pm 6^\circ\) range of the PFF system</w:delText>
        </w:r>
      </w:del>
      <w:del w:id="1016" w:author="Philip Burrows" w:date="2017-04-24T14:16:00Z">
        <w:r w:rsidRPr="005E5768" w:rsidDel="007E7050">
          <w:rPr>
            <w:rFonts w:ascii="Courier New" w:hAnsi="Courier New" w:cs="Courier New"/>
          </w:rPr>
          <w:delText xml:space="preserve">, only </w:delText>
        </w:r>
      </w:del>
      <w:r w:rsidRPr="005E5768">
        <w:rPr>
          <w:rFonts w:ascii="Courier New" w:hAnsi="Courier New" w:cs="Courier New"/>
        </w:rPr>
        <w:t xml:space="preserve">approximately a </w:t>
      </w:r>
    </w:p>
    <w:p w:rsidR="00BA32FE" w:rsidRPr="005E5768" w:rsidRDefault="005E5768" w:rsidP="00BA32FE">
      <w:pPr>
        <w:pStyle w:val="PlainText"/>
        <w:rPr>
          <w:ins w:id="1017" w:author="Philip Burrows" w:date="2017-04-24T14:27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4</w:t>
      </w:r>
      <w:ins w:id="1018" w:author="Philip Burrows" w:date="2017-04-24T14:19:00Z">
        <w:r w:rsidR="007E7050">
          <w:rPr>
            <w:rFonts w:ascii="Courier New" w:hAnsi="Courier New" w:cs="Courier New"/>
          </w:rPr>
          <w:t>4</w:t>
        </w:r>
      </w:ins>
      <w:del w:id="1019" w:author="Philip Burrows" w:date="2017-04-24T14:19:00Z">
        <w:r w:rsidRPr="005E5768" w:rsidDel="007E7050">
          <w:rPr>
            <w:rFonts w:ascii="Courier New" w:hAnsi="Courier New" w:cs="Courier New"/>
          </w:rPr>
          <w:delText>0</w:delText>
        </w:r>
      </w:del>
      <w:r w:rsidRPr="005E5768">
        <w:rPr>
          <w:rFonts w:ascii="Courier New" w:hAnsi="Courier New" w:cs="Courier New"/>
        </w:rPr>
        <w:t xml:space="preserve">0~ns portion of the pulse </w:t>
      </w:r>
      <w:ins w:id="1020" w:author="Philip Burrows" w:date="2017-04-24T14:15:00Z">
        <w:r w:rsidR="007E7050">
          <w:rPr>
            <w:rFonts w:ascii="Courier New" w:hAnsi="Courier New" w:cs="Courier New"/>
          </w:rPr>
          <w:t xml:space="preserve">is within the </w:t>
        </w:r>
        <w:proofErr w:type="gramStart"/>
        <w:r w:rsidR="007E7050" w:rsidRPr="005E5768">
          <w:rPr>
            <w:rFonts w:ascii="Courier New" w:hAnsi="Courier New" w:cs="Courier New"/>
          </w:rPr>
          <w:t>\(</w:t>
        </w:r>
        <w:proofErr w:type="gramEnd"/>
        <w:r w:rsidR="007E7050" w:rsidRPr="005E5768">
          <w:rPr>
            <w:rFonts w:ascii="Courier New" w:hAnsi="Courier New" w:cs="Courier New"/>
          </w:rPr>
          <w:t>\pm 6^\</w:t>
        </w:r>
        <w:proofErr w:type="spellStart"/>
        <w:r w:rsidR="007E7050" w:rsidRPr="005E5768">
          <w:rPr>
            <w:rFonts w:ascii="Courier New" w:hAnsi="Courier New" w:cs="Courier New"/>
          </w:rPr>
          <w:t>circ</w:t>
        </w:r>
        <w:proofErr w:type="spellEnd"/>
        <w:r w:rsidR="007E7050" w:rsidRPr="005E5768">
          <w:rPr>
            <w:rFonts w:ascii="Courier New" w:hAnsi="Courier New" w:cs="Courier New"/>
          </w:rPr>
          <w:t xml:space="preserve">\) </w:t>
        </w:r>
        <w:r w:rsidR="007E7050">
          <w:rPr>
            <w:rFonts w:ascii="Courier New" w:hAnsi="Courier New" w:cs="Courier New"/>
          </w:rPr>
          <w:t xml:space="preserve">dynamic </w:t>
        </w:r>
        <w:r w:rsidR="007E7050" w:rsidRPr="005E5768">
          <w:rPr>
            <w:rFonts w:ascii="Courier New" w:hAnsi="Courier New" w:cs="Courier New"/>
          </w:rPr>
          <w:t>range of the PFF system</w:t>
        </w:r>
        <w:r w:rsidR="007E7050">
          <w:rPr>
            <w:rFonts w:ascii="Courier New" w:hAnsi="Courier New" w:cs="Courier New"/>
          </w:rPr>
          <w:t xml:space="preserve"> and</w:t>
        </w:r>
        <w:r w:rsidR="007E7050" w:rsidRPr="005E5768">
          <w:rPr>
            <w:rFonts w:ascii="Courier New" w:hAnsi="Courier New" w:cs="Courier New"/>
          </w:rPr>
          <w:t xml:space="preserve"> </w:t>
        </w:r>
      </w:ins>
      <w:r w:rsidRPr="005E5768">
        <w:rPr>
          <w:rFonts w:ascii="Courier New" w:hAnsi="Courier New" w:cs="Courier New"/>
        </w:rPr>
        <w:t>can be</w:t>
      </w:r>
      <w:del w:id="1021" w:author="Philip Burrows" w:date="2017-04-24T14:15:00Z">
        <w:r w:rsidRPr="005E5768" w:rsidDel="007E7050">
          <w:rPr>
            <w:rFonts w:ascii="Courier New" w:hAnsi="Courier New" w:cs="Courier New"/>
          </w:rPr>
          <w:delText xml:space="preserve"> optimally</w:delText>
        </w:r>
      </w:del>
      <w:r w:rsidRPr="005E5768">
        <w:rPr>
          <w:rFonts w:ascii="Courier New" w:hAnsi="Courier New" w:cs="Courier New"/>
        </w:rPr>
        <w:t xml:space="preserve"> corrected</w:t>
      </w:r>
      <w:ins w:id="1022" w:author="Philip Burrows" w:date="2017-04-24T14:15:00Z">
        <w:r w:rsidR="007E7050">
          <w:rPr>
            <w:rFonts w:ascii="Courier New" w:hAnsi="Courier New" w:cs="Courier New"/>
          </w:rPr>
          <w:t xml:space="preserve"> to zero nominal phase</w:t>
        </w:r>
      </w:ins>
      <w:r w:rsidRPr="005E5768">
        <w:rPr>
          <w:rFonts w:ascii="Courier New" w:hAnsi="Courier New" w:cs="Courier New"/>
        </w:rPr>
        <w:t xml:space="preserve">. </w:t>
      </w:r>
      <w:ins w:id="1023" w:author="Philip Burrows" w:date="2017-04-24T14:32:00Z">
        <w:r w:rsidR="00BA32FE">
          <w:rPr>
            <w:rFonts w:ascii="Courier New" w:hAnsi="Courier New" w:cs="Courier New"/>
          </w:rPr>
          <w:t xml:space="preserve">NOW I AM CONFUSED AS YOU SAY THIS IS +-6 DEGREES BUT IT’S CLEARLY ONLY +-3 DEGREES. </w:t>
        </w:r>
      </w:ins>
      <w:ins w:id="1024" w:author="Philip Burrows" w:date="2017-04-24T14:31:00Z">
        <w:r w:rsidR="00BA32FE" w:rsidRPr="005E5768">
          <w:rPr>
            <w:rFonts w:ascii="Courier New" w:hAnsi="Courier New" w:cs="Courier New"/>
          </w:rPr>
          <w:t>Th</w:t>
        </w:r>
        <w:r w:rsidR="00BA32FE">
          <w:rPr>
            <w:rFonts w:ascii="Courier New" w:hAnsi="Courier New" w:cs="Courier New"/>
          </w:rPr>
          <w:t xml:space="preserve">is time duration for the full correction exceeds the CLIC drive-beam pulse length of 240ns </w:t>
        </w:r>
        <w:r w:rsidR="004F3447">
          <w:rPr>
            <w:rFonts w:ascii="Courier New" w:hAnsi="Courier New" w:cs="Courier New"/>
          </w:rPr>
          <w:t>and in any case</w:t>
        </w:r>
        <w:r w:rsidR="00BA32FE">
          <w:rPr>
            <w:rFonts w:ascii="Courier New" w:hAnsi="Courier New" w:cs="Courier New"/>
          </w:rPr>
          <w:t xml:space="preserve"> the design avoids such a</w:t>
        </w:r>
        <w:r w:rsidR="00BA32FE" w:rsidRPr="005E5768">
          <w:rPr>
            <w:rFonts w:ascii="Courier New" w:hAnsi="Courier New" w:cs="Courier New"/>
          </w:rPr>
          <w:t xml:space="preserve"> </w:t>
        </w:r>
        <w:r w:rsidR="00BA32FE">
          <w:rPr>
            <w:rFonts w:ascii="Courier New" w:hAnsi="Courier New" w:cs="Courier New"/>
          </w:rPr>
          <w:t xml:space="preserve">large </w:t>
        </w:r>
        <w:r w:rsidR="00BA32FE" w:rsidRPr="005E5768">
          <w:rPr>
            <w:rFonts w:ascii="Courier New" w:hAnsi="Courier New" w:cs="Courier New"/>
          </w:rPr>
          <w:t>phase sag</w:t>
        </w:r>
        <w:r w:rsidR="00BA32FE">
          <w:rPr>
            <w:rFonts w:ascii="Courier New" w:hAnsi="Courier New" w:cs="Courier New"/>
          </w:rPr>
          <w:t>~</w:t>
        </w:r>
        <w:r w:rsidR="00BA32FE" w:rsidRPr="005E5768">
          <w:rPr>
            <w:rFonts w:ascii="Courier New" w:hAnsi="Courier New" w:cs="Courier New"/>
          </w:rPr>
          <w:t>\</w:t>
        </w:r>
        <w:proofErr w:type="gramStart"/>
        <w:r w:rsidR="00BA32FE" w:rsidRPr="005E5768">
          <w:rPr>
            <w:rFonts w:ascii="Courier New" w:hAnsi="Courier New" w:cs="Courier New"/>
          </w:rPr>
          <w:t>cite{</w:t>
        </w:r>
        <w:proofErr w:type="gramEnd"/>
        <w:r w:rsidR="00BA32FE" w:rsidRPr="005E5768">
          <w:rPr>
            <w:rFonts w:ascii="Courier New" w:hAnsi="Courier New" w:cs="Courier New"/>
          </w:rPr>
          <w:t>CLICCDR}</w:t>
        </w:r>
        <w:r w:rsidR="00BA32FE">
          <w:rPr>
            <w:rFonts w:ascii="Courier New" w:hAnsi="Courier New" w:cs="Courier New"/>
          </w:rPr>
          <w:t xml:space="preserve">. </w:t>
        </w:r>
      </w:ins>
      <w:ins w:id="1025" w:author="Philip Burrows" w:date="2017-04-24T14:27:00Z">
        <w:r w:rsidR="00BA32FE">
          <w:rPr>
            <w:rFonts w:ascii="Courier New" w:hAnsi="Courier New" w:cs="Courier New"/>
          </w:rPr>
          <w:t>Within</w:t>
        </w:r>
        <w:r w:rsidR="00BA32FE" w:rsidRPr="005E5768">
          <w:rPr>
            <w:rFonts w:ascii="Courier New" w:hAnsi="Courier New" w:cs="Courier New"/>
          </w:rPr>
          <w:t xml:space="preserve"> this range the PFF system flattens the phase, </w:t>
        </w:r>
      </w:ins>
    </w:p>
    <w:p w:rsidR="00BA32FE" w:rsidRPr="005E5768" w:rsidRDefault="00BA32FE" w:rsidP="00BA32FE">
      <w:pPr>
        <w:pStyle w:val="PlainText"/>
        <w:rPr>
          <w:ins w:id="1026" w:author="Philip Burrows" w:date="2017-04-24T14:27:00Z"/>
          <w:rFonts w:ascii="Courier New" w:hAnsi="Courier New" w:cs="Courier New"/>
        </w:rPr>
      </w:pPr>
      <w:proofErr w:type="gramStart"/>
      <w:ins w:id="1027" w:author="Philip Burrows" w:date="2017-04-24T14:27:00Z">
        <w:r w:rsidRPr="005E5768">
          <w:rPr>
            <w:rFonts w:ascii="Courier New" w:hAnsi="Courier New" w:cs="Courier New"/>
          </w:rPr>
          <w:t>and</w:t>
        </w:r>
        <w:proofErr w:type="gramEnd"/>
        <w:r w:rsidRPr="005E5768">
          <w:rPr>
            <w:rFonts w:ascii="Courier New" w:hAnsi="Courier New" w:cs="Courier New"/>
          </w:rPr>
          <w:t xml:space="preserve"> almost all variations are removed. Residual offsets in the phase are still </w:t>
        </w:r>
      </w:ins>
    </w:p>
    <w:p w:rsidR="00BA32FE" w:rsidRPr="005E5768" w:rsidRDefault="00BA32FE" w:rsidP="00BA32FE">
      <w:pPr>
        <w:pStyle w:val="PlainText"/>
        <w:rPr>
          <w:ins w:id="1028" w:author="Philip Burrows" w:date="2017-04-24T14:27:00Z"/>
          <w:rFonts w:ascii="Courier New" w:hAnsi="Courier New" w:cs="Courier New"/>
        </w:rPr>
      </w:pPr>
      <w:proofErr w:type="gramStart"/>
      <w:ins w:id="1029" w:author="Philip Burrows" w:date="2017-04-24T14:27:00Z">
        <w:r w:rsidRPr="005E5768">
          <w:rPr>
            <w:rFonts w:ascii="Courier New" w:hAnsi="Courier New" w:cs="Courier New"/>
          </w:rPr>
          <w:t>present</w:t>
        </w:r>
        <w:proofErr w:type="gramEnd"/>
        <w:r w:rsidRPr="005E5768">
          <w:rPr>
            <w:rFonts w:ascii="Courier New" w:hAnsi="Courier New" w:cs="Courier New"/>
          </w:rPr>
          <w:t xml:space="preserve"> where there are small uncorrelated differences between the shape</w:t>
        </w:r>
      </w:ins>
      <w:ins w:id="1030" w:author="Philip Burrows" w:date="2017-04-24T14:28:00Z">
        <w:r>
          <w:rPr>
            <w:rFonts w:ascii="Courier New" w:hAnsi="Courier New" w:cs="Courier New"/>
          </w:rPr>
          <w:t>s</w:t>
        </w:r>
      </w:ins>
      <w:ins w:id="1031" w:author="Philip Burrows" w:date="2017-04-24T14:27:00Z">
        <w:r w:rsidRPr="005E5768">
          <w:rPr>
            <w:rFonts w:ascii="Courier New" w:hAnsi="Courier New" w:cs="Courier New"/>
          </w:rPr>
          <w:t xml:space="preserve"> of the </w:t>
        </w:r>
      </w:ins>
    </w:p>
    <w:p w:rsidR="00BA32FE" w:rsidRPr="005E5768" w:rsidRDefault="00BA32FE" w:rsidP="00BA32FE">
      <w:pPr>
        <w:pStyle w:val="PlainText"/>
        <w:rPr>
          <w:ins w:id="1032" w:author="Philip Burrows" w:date="2017-04-24T14:27:00Z"/>
          <w:rFonts w:ascii="Courier New" w:hAnsi="Courier New" w:cs="Courier New"/>
        </w:rPr>
      </w:pPr>
      <w:proofErr w:type="gramStart"/>
      <w:ins w:id="1033" w:author="Philip Burrows" w:date="2017-04-24T14:28:00Z">
        <w:r>
          <w:rPr>
            <w:rFonts w:ascii="Courier New" w:hAnsi="Courier New" w:cs="Courier New"/>
          </w:rPr>
          <w:t>incoming</w:t>
        </w:r>
      </w:ins>
      <w:proofErr w:type="gramEnd"/>
      <w:ins w:id="1034" w:author="Philip Burrows" w:date="2017-04-24T14:27:00Z">
        <w:r w:rsidRPr="005E5768">
          <w:rPr>
            <w:rFonts w:ascii="Courier New" w:hAnsi="Courier New" w:cs="Courier New"/>
          </w:rPr>
          <w:t xml:space="preserve"> upstream and downstream phase</w:t>
        </w:r>
      </w:ins>
      <w:ins w:id="1035" w:author="Philip Burrows" w:date="2017-04-24T14:28:00Z">
        <w:r>
          <w:rPr>
            <w:rFonts w:ascii="Courier New" w:hAnsi="Courier New" w:cs="Courier New"/>
          </w:rPr>
          <w:t>s</w:t>
        </w:r>
      </w:ins>
      <w:ins w:id="1036" w:author="Philip Burrows" w:date="2017-04-24T14:27:00Z">
        <w:r w:rsidRPr="005E5768">
          <w:rPr>
            <w:rFonts w:ascii="Courier New" w:hAnsi="Courier New" w:cs="Courier New"/>
          </w:rPr>
          <w:t xml:space="preserve">. </w:t>
        </w:r>
      </w:ins>
    </w:p>
    <w:p w:rsidR="00BA32FE" w:rsidRPr="005E5768" w:rsidRDefault="00BA32FE" w:rsidP="00BA32FE">
      <w:pPr>
        <w:pStyle w:val="PlainText"/>
        <w:rPr>
          <w:ins w:id="1037" w:author="Philip Burrows" w:date="2017-04-24T14:27:00Z"/>
          <w:rFonts w:ascii="Courier New" w:hAnsi="Courier New" w:cs="Courier New"/>
        </w:rPr>
      </w:pPr>
      <w:ins w:id="1038" w:author="Philip Burrows" w:date="2017-04-24T14:29:00Z">
        <w:r>
          <w:rPr>
            <w:rFonts w:ascii="Courier New" w:hAnsi="Courier New" w:cs="Courier New"/>
          </w:rPr>
          <w:t>T</w:t>
        </w:r>
      </w:ins>
      <w:ins w:id="1039" w:author="Philip Burrows" w:date="2017-04-24T14:27:00Z">
        <w:r w:rsidRPr="005E5768">
          <w:rPr>
            <w:rFonts w:ascii="Courier New" w:hAnsi="Courier New" w:cs="Courier New"/>
          </w:rPr>
          <w:t xml:space="preserve">he average </w:t>
        </w:r>
        <w:proofErr w:type="spellStart"/>
        <w:r w:rsidRPr="005E5768">
          <w:rPr>
            <w:rFonts w:ascii="Courier New" w:hAnsi="Courier New" w:cs="Courier New"/>
          </w:rPr>
          <w:t>rms</w:t>
        </w:r>
        <w:proofErr w:type="spellEnd"/>
        <w:r w:rsidRPr="005E5768">
          <w:rPr>
            <w:rFonts w:ascii="Courier New" w:hAnsi="Courier New" w:cs="Courier New"/>
          </w:rPr>
          <w:t xml:space="preserve"> phase v</w:t>
        </w:r>
        <w:r w:rsidR="004F3447">
          <w:rPr>
            <w:rFonts w:ascii="Courier New" w:hAnsi="Courier New" w:cs="Courier New"/>
          </w:rPr>
          <w:t>ariation within the 440~ns window</w:t>
        </w:r>
        <w:r w:rsidRPr="005E5768">
          <w:rPr>
            <w:rFonts w:ascii="Courier New" w:hAnsi="Courier New" w:cs="Courier New"/>
          </w:rPr>
          <w:t xml:space="preserve"> </w:t>
        </w:r>
      </w:ins>
    </w:p>
    <w:p w:rsidR="00BA32FE" w:rsidRPr="005E5768" w:rsidRDefault="00BA32FE" w:rsidP="00BA32FE">
      <w:pPr>
        <w:pStyle w:val="PlainText"/>
        <w:rPr>
          <w:ins w:id="1040" w:author="Philip Burrows" w:date="2017-04-24T14:27:00Z"/>
          <w:rFonts w:ascii="Courier New" w:hAnsi="Courier New" w:cs="Courier New"/>
        </w:rPr>
      </w:pPr>
      <w:proofErr w:type="gramStart"/>
      <w:ins w:id="1041" w:author="Philip Burrows" w:date="2017-04-24T14:27:00Z">
        <w:r w:rsidRPr="005E5768">
          <w:rPr>
            <w:rFonts w:ascii="Courier New" w:hAnsi="Courier New" w:cs="Courier New"/>
          </w:rPr>
          <w:t>is</w:t>
        </w:r>
        <w:proofErr w:type="gramEnd"/>
        <w:r w:rsidRPr="005E5768">
          <w:rPr>
            <w:rFonts w:ascii="Courier New" w:hAnsi="Courier New" w:cs="Courier New"/>
          </w:rPr>
          <w:t xml:space="preserve"> reduced from \(0.960\pm0.003^\</w:t>
        </w:r>
        <w:proofErr w:type="spellStart"/>
        <w:r w:rsidRPr="005E5768">
          <w:rPr>
            <w:rFonts w:ascii="Courier New" w:hAnsi="Courier New" w:cs="Courier New"/>
          </w:rPr>
          <w:t>circ</w:t>
        </w:r>
        <w:proofErr w:type="spellEnd"/>
        <w:r w:rsidRPr="005E5768">
          <w:rPr>
            <w:rFonts w:ascii="Courier New" w:hAnsi="Courier New" w:cs="Courier New"/>
          </w:rPr>
          <w:t xml:space="preserve">\) with </w:t>
        </w:r>
      </w:ins>
    </w:p>
    <w:p w:rsidR="00BA32FE" w:rsidRPr="005E5768" w:rsidRDefault="00BA32FE" w:rsidP="00BA32FE">
      <w:pPr>
        <w:pStyle w:val="PlainText"/>
        <w:rPr>
          <w:ins w:id="1042" w:author="Philip Burrows" w:date="2017-04-24T14:27:00Z"/>
          <w:rFonts w:ascii="Courier New" w:hAnsi="Courier New" w:cs="Courier New"/>
        </w:rPr>
      </w:pPr>
      <w:proofErr w:type="gramStart"/>
      <w:ins w:id="1043" w:author="Philip Burrows" w:date="2017-04-24T14:27:00Z">
        <w:r>
          <w:rPr>
            <w:rFonts w:ascii="Courier New" w:hAnsi="Courier New" w:cs="Courier New"/>
          </w:rPr>
          <w:t>the</w:t>
        </w:r>
        <w:proofErr w:type="gramEnd"/>
        <w:r>
          <w:rPr>
            <w:rFonts w:ascii="Courier New" w:hAnsi="Courier New" w:cs="Courier New"/>
          </w:rPr>
          <w:t xml:space="preserve"> PFF system off, </w:t>
        </w:r>
        <w:r w:rsidRPr="005E5768">
          <w:rPr>
            <w:rFonts w:ascii="Courier New" w:hAnsi="Courier New" w:cs="Courier New"/>
          </w:rPr>
          <w:t>to \(0.285\pm0.004^\</w:t>
        </w:r>
        <w:proofErr w:type="spellStart"/>
        <w:r w:rsidRPr="005E5768">
          <w:rPr>
            <w:rFonts w:ascii="Courier New" w:hAnsi="Courier New" w:cs="Courier New"/>
          </w:rPr>
          <w:t>circ</w:t>
        </w:r>
        <w:proofErr w:type="spellEnd"/>
        <w:r w:rsidRPr="005E5768">
          <w:rPr>
            <w:rFonts w:ascii="Courier New" w:hAnsi="Courier New" w:cs="Courier New"/>
          </w:rPr>
          <w:t>\) with the system on.</w:t>
        </w:r>
      </w:ins>
    </w:p>
    <w:p w:rsidR="005E5768" w:rsidRPr="005E5768" w:rsidDel="007E7050" w:rsidRDefault="005E5768" w:rsidP="007E7050">
      <w:pPr>
        <w:pStyle w:val="PlainText"/>
        <w:rPr>
          <w:del w:id="1044" w:author="Philip Burrows" w:date="2017-04-24T14:18:00Z"/>
          <w:rFonts w:ascii="Courier New" w:hAnsi="Courier New" w:cs="Courier New"/>
        </w:rPr>
      </w:pPr>
      <w:del w:id="1045" w:author="Philip Burrows" w:date="2017-04-24T14:30:00Z">
        <w:r w:rsidRPr="005E5768" w:rsidDel="00BA32FE">
          <w:rPr>
            <w:rFonts w:ascii="Courier New" w:hAnsi="Courier New" w:cs="Courier New"/>
          </w:rPr>
          <w:delText>Th</w:delText>
        </w:r>
      </w:del>
      <w:del w:id="1046" w:author="Philip Burrows" w:date="2017-04-24T14:14:00Z">
        <w:r w:rsidRPr="005E5768" w:rsidDel="007E7050">
          <w:rPr>
            <w:rFonts w:ascii="Courier New" w:hAnsi="Courier New" w:cs="Courier New"/>
          </w:rPr>
          <w:delText>e</w:delText>
        </w:r>
      </w:del>
      <w:del w:id="1047" w:author="Philip Burrows" w:date="2017-04-24T14:30:00Z">
        <w:r w:rsidRPr="005E5768" w:rsidDel="00BA32FE">
          <w:rPr>
            <w:rFonts w:ascii="Courier New" w:hAnsi="Courier New" w:cs="Courier New"/>
          </w:rPr>
          <w:delText xml:space="preserve"> phase sag</w:delText>
        </w:r>
      </w:del>
      <w:del w:id="1048" w:author="Philip Burrows" w:date="2017-04-24T14:22:00Z">
        <w:r w:rsidRPr="005E5768" w:rsidDel="007E7050">
          <w:rPr>
            <w:rFonts w:ascii="Courier New" w:hAnsi="Courier New" w:cs="Courier New"/>
          </w:rPr>
          <w:delText xml:space="preserve"> </w:delText>
        </w:r>
      </w:del>
      <w:del w:id="1049" w:author="Philip Burrows" w:date="2017-04-24T14:18:00Z">
        <w:r w:rsidRPr="005E5768" w:rsidDel="007E7050">
          <w:rPr>
            <w:rFonts w:ascii="Courier New" w:hAnsi="Courier New" w:cs="Courier New"/>
          </w:rPr>
          <w:delText xml:space="preserve">would not </w:delText>
        </w:r>
      </w:del>
    </w:p>
    <w:p w:rsidR="005E5768" w:rsidRPr="005E5768" w:rsidDel="007E7050" w:rsidRDefault="005E5768">
      <w:pPr>
        <w:pStyle w:val="PlainText"/>
        <w:rPr>
          <w:del w:id="1050" w:author="Philip Burrows" w:date="2017-04-24T14:18:00Z"/>
          <w:rFonts w:ascii="Courier New" w:hAnsi="Courier New" w:cs="Courier New"/>
        </w:rPr>
      </w:pPr>
      <w:del w:id="1051" w:author="Philip Burrows" w:date="2017-04-24T14:18:00Z">
        <w:r w:rsidRPr="005E5768" w:rsidDel="007E7050">
          <w:rPr>
            <w:rFonts w:ascii="Courier New" w:hAnsi="Courier New" w:cs="Courier New"/>
          </w:rPr>
          <w:delText xml:space="preserve">be present at CLIC, where in any case the drive beam pulse length is less than </w:delText>
        </w:r>
      </w:del>
    </w:p>
    <w:p w:rsidR="005E5768" w:rsidRPr="005E5768" w:rsidRDefault="005E5768">
      <w:pPr>
        <w:pStyle w:val="PlainText"/>
        <w:rPr>
          <w:rFonts w:ascii="Courier New" w:hAnsi="Courier New" w:cs="Courier New"/>
        </w:rPr>
      </w:pPr>
      <w:del w:id="1052" w:author="Philip Burrows" w:date="2017-04-24T14:18:00Z">
        <w:r w:rsidRPr="005E5768" w:rsidDel="007E7050">
          <w:rPr>
            <w:rFonts w:ascii="Courier New" w:hAnsi="Courier New" w:cs="Courier New"/>
          </w:rPr>
          <w:delText>400~ns.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</w:t>
      </w:r>
      <w:proofErr w:type="spellStart"/>
      <w:r w:rsidRPr="005E5768">
        <w:rPr>
          <w:rFonts w:ascii="Courier New" w:hAnsi="Courier New" w:cs="Courier New"/>
        </w:rPr>
        <w:t>includegraphics</w:t>
      </w:r>
      <w:proofErr w:type="spellEnd"/>
      <w:r w:rsidRPr="005E5768">
        <w:rPr>
          <w:rFonts w:ascii="Courier New" w:hAnsi="Courier New" w:cs="Courier New"/>
        </w:rPr>
        <w:t>[width=\</w:t>
      </w:r>
      <w:proofErr w:type="spellStart"/>
      <w:r w:rsidRPr="005E5768">
        <w:rPr>
          <w:rFonts w:ascii="Courier New" w:hAnsi="Courier New" w:cs="Courier New"/>
        </w:rPr>
        <w:t>columnwidth</w:t>
      </w:r>
      <w:proofErr w:type="spellEnd"/>
      <w:r w:rsidRPr="005E5768">
        <w:rPr>
          <w:rFonts w:ascii="Courier New" w:hAnsi="Courier New" w:cs="Courier New"/>
        </w:rPr>
        <w:t>]{figs/shape}</w:t>
      </w:r>
    </w:p>
    <w:p w:rsidR="005E5768" w:rsidRPr="005E5768" w:rsidDel="00995D89" w:rsidRDefault="005E5768" w:rsidP="00995D89">
      <w:pPr>
        <w:pStyle w:val="PlainText"/>
        <w:rPr>
          <w:del w:id="1053" w:author="Philip Burrows" w:date="2017-04-24T14:05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lastRenderedPageBreak/>
        <w:tab/>
        <w:t>\caption{\label{</w:t>
      </w:r>
      <w:proofErr w:type="spellStart"/>
      <w:r w:rsidRPr="005E5768">
        <w:rPr>
          <w:rFonts w:ascii="Courier New" w:hAnsi="Courier New" w:cs="Courier New"/>
        </w:rPr>
        <w:t>fig:shape</w:t>
      </w:r>
      <w:proofErr w:type="spellEnd"/>
      <w:r w:rsidRPr="005E5768">
        <w:rPr>
          <w:rFonts w:ascii="Courier New" w:hAnsi="Courier New" w:cs="Courier New"/>
        </w:rPr>
        <w:t>}</w:t>
      </w:r>
      <w:ins w:id="1054" w:author="Philip Burrows" w:date="2017-04-24T14:02:00Z">
        <w:r w:rsidR="00995D89">
          <w:rPr>
            <w:rFonts w:ascii="Courier New" w:hAnsi="Courier New" w:cs="Courier New"/>
          </w:rPr>
          <w:t xml:space="preserve">Phase vs. time within the central portion of the CTF3 beam pulse. The traces </w:t>
        </w:r>
      </w:ins>
      <w:ins w:id="1055" w:author="Philip Burrows" w:date="2017-04-24T14:04:00Z">
        <w:r w:rsidR="00995D89">
          <w:rPr>
            <w:rFonts w:ascii="Courier New" w:hAnsi="Courier New" w:cs="Courier New"/>
          </w:rPr>
          <w:t xml:space="preserve">show the incoming phase </w:t>
        </w:r>
      </w:ins>
      <w:ins w:id="1056" w:author="Philip Burrows" w:date="2017-04-24T14:05:00Z">
        <w:r w:rsidR="00995D89">
          <w:rPr>
            <w:rFonts w:ascii="Courier New" w:hAnsi="Courier New" w:cs="Courier New"/>
          </w:rPr>
          <w:t xml:space="preserve">measured </w:t>
        </w:r>
      </w:ins>
      <w:ins w:id="1057" w:author="Philip Burrows" w:date="2017-04-24T14:04:00Z">
        <w:r w:rsidR="00995D89">
          <w:rPr>
            <w:rFonts w:ascii="Courier New" w:hAnsi="Courier New" w:cs="Courier New"/>
          </w:rPr>
          <w:t>in $\phi_1$ (green) and the downstream phase measured</w:t>
        </w:r>
      </w:ins>
      <w:ins w:id="1058" w:author="Philip Burrows" w:date="2017-04-24T14:05:00Z">
        <w:r w:rsidR="00995D89">
          <w:rPr>
            <w:rFonts w:ascii="Courier New" w:hAnsi="Courier New" w:cs="Courier New"/>
          </w:rPr>
          <w:t xml:space="preserve"> </w:t>
        </w:r>
      </w:ins>
      <w:ins w:id="1059" w:author="Philip Burrows" w:date="2017-04-24T14:04:00Z">
        <w:r w:rsidR="00995D89">
          <w:rPr>
            <w:rFonts w:ascii="Courier New" w:hAnsi="Courier New" w:cs="Courier New"/>
          </w:rPr>
          <w:t xml:space="preserve">in $\phi_3$ </w:t>
        </w:r>
      </w:ins>
      <w:ins w:id="1060" w:author="Philip Burrows" w:date="2017-04-24T14:05:00Z">
        <w:r w:rsidR="00995D89">
          <w:rPr>
            <w:rFonts w:ascii="Courier New" w:hAnsi="Courier New" w:cs="Courier New"/>
          </w:rPr>
          <w:t xml:space="preserve">with PFF off (blue) and PFF on (red). </w:t>
        </w:r>
      </w:ins>
      <w:ins w:id="1061" w:author="Philip Burrows" w:date="2017-04-24T14:02:00Z">
        <w:r w:rsidR="00995D89">
          <w:rPr>
            <w:rFonts w:ascii="Courier New" w:hAnsi="Courier New" w:cs="Courier New"/>
          </w:rPr>
          <w:t>WHAT IS PLOTTED? THE AVERAGE OVER N PULSES?</w:t>
        </w:r>
      </w:ins>
      <w:ins w:id="1062" w:author="Philip Burrows" w:date="2017-04-24T14:11:00Z">
        <w:r w:rsidR="00995D89">
          <w:rPr>
            <w:rFonts w:ascii="Courier New" w:hAnsi="Courier New" w:cs="Courier New"/>
          </w:rPr>
          <w:t xml:space="preserve"> The data were taken in ‘inter-leaved’ mode whereby alternate beam pulses had the PFF on and off. </w:t>
        </w:r>
      </w:ins>
      <w:ins w:id="1063" w:author="Philip Burrows" w:date="2017-04-24T14:20:00Z">
        <w:r w:rsidR="007E7050">
          <w:rPr>
            <w:rFonts w:ascii="Courier New" w:hAnsi="Courier New" w:cs="Courier New"/>
          </w:rPr>
          <w:t xml:space="preserve">The vertical dashed lines mark the time interval corresponding to the PFF dynamic range. </w:t>
        </w:r>
      </w:ins>
      <w:del w:id="1064" w:author="Philip Burrows" w:date="2017-04-24T14:05:00Z">
        <w:r w:rsidRPr="005E5768" w:rsidDel="00995D89">
          <w:rPr>
            <w:rFonts w:ascii="Courier New" w:hAnsi="Courier New" w:cs="Courier New"/>
          </w:rPr>
          <w:delText xml:space="preserve">Effect of the PFF system on intra-pulse phase </w:delText>
        </w:r>
      </w:del>
    </w:p>
    <w:p w:rsidR="005E5768" w:rsidRPr="005E5768" w:rsidDel="00995D89" w:rsidRDefault="005E5768" w:rsidP="007E7050">
      <w:pPr>
        <w:pStyle w:val="PlainText"/>
        <w:rPr>
          <w:del w:id="1065" w:author="Philip Burrows" w:date="2017-04-24T14:05:00Z"/>
          <w:rFonts w:ascii="Courier New" w:hAnsi="Courier New" w:cs="Courier New"/>
        </w:rPr>
      </w:pPr>
      <w:del w:id="1066" w:author="Philip Burrows" w:date="2017-04-24T14:05:00Z">
        <w:r w:rsidRPr="005E5768" w:rsidDel="00995D89">
          <w:rPr>
            <w:rFonts w:ascii="Courier New" w:hAnsi="Courier New" w:cs="Courier New"/>
          </w:rPr>
          <w:tab/>
        </w:r>
        <w:r w:rsidRPr="005E5768" w:rsidDel="00995D89">
          <w:rPr>
            <w:rFonts w:ascii="Courier New" w:hAnsi="Courier New" w:cs="Courier New"/>
          </w:rPr>
          <w:tab/>
          <w:delText xml:space="preserve">variations. The pulse shapes upstream (green), and downstream with the </w:delText>
        </w:r>
      </w:del>
    </w:p>
    <w:p w:rsidR="005E5768" w:rsidRPr="005E5768" w:rsidDel="00995D89" w:rsidRDefault="005E5768">
      <w:pPr>
        <w:pStyle w:val="PlainText"/>
        <w:rPr>
          <w:del w:id="1067" w:author="Philip Burrows" w:date="2017-04-24T14:05:00Z"/>
          <w:rFonts w:ascii="Courier New" w:hAnsi="Courier New" w:cs="Courier New"/>
        </w:rPr>
      </w:pPr>
      <w:del w:id="1068" w:author="Philip Burrows" w:date="2017-04-24T14:05:00Z">
        <w:r w:rsidRPr="005E5768" w:rsidDel="00995D89">
          <w:rPr>
            <w:rFonts w:ascii="Courier New" w:hAnsi="Courier New" w:cs="Courier New"/>
          </w:rPr>
          <w:tab/>
        </w:r>
        <w:r w:rsidRPr="005E5768" w:rsidDel="00995D89">
          <w:rPr>
            <w:rFonts w:ascii="Courier New" w:hAnsi="Courier New" w:cs="Courier New"/>
          </w:rPr>
          <w:tab/>
          <w:delText xml:space="preserve">PFF </w:delText>
        </w:r>
      </w:del>
    </w:p>
    <w:p w:rsidR="005E5768" w:rsidRPr="005E5768" w:rsidRDefault="005E5768">
      <w:pPr>
        <w:pStyle w:val="PlainText"/>
        <w:rPr>
          <w:rFonts w:ascii="Courier New" w:hAnsi="Courier New" w:cs="Courier New"/>
        </w:rPr>
      </w:pPr>
      <w:del w:id="1069" w:author="Philip Burrows" w:date="2017-04-24T14:05:00Z">
        <w:r w:rsidRPr="005E5768" w:rsidDel="00995D89">
          <w:rPr>
            <w:rFonts w:ascii="Courier New" w:hAnsi="Courier New" w:cs="Courier New"/>
          </w:rPr>
          <w:tab/>
        </w:r>
        <w:r w:rsidRPr="005E5768" w:rsidDel="00995D89">
          <w:rPr>
            <w:rFonts w:ascii="Courier New" w:hAnsi="Courier New" w:cs="Courier New"/>
          </w:rPr>
          <w:tab/>
          <w:delText>system off (blue) and on (red) are shown.</w:delText>
        </w:r>
      </w:del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B93F3C" w:rsidRDefault="005E5768" w:rsidP="005E5768">
      <w:pPr>
        <w:pStyle w:val="PlainText"/>
        <w:rPr>
          <w:moveFrom w:id="1070" w:author="Philip Burrows" w:date="2017-04-24T13:58:00Z"/>
          <w:rFonts w:ascii="Courier New" w:hAnsi="Courier New" w:cs="Courier New"/>
        </w:rPr>
      </w:pPr>
      <w:moveFromRangeStart w:id="1071" w:author="Philip Burrows" w:date="2017-04-24T13:58:00Z" w:name="move480805657"/>
      <w:moveFrom w:id="1072" w:author="Philip Burrows" w:date="2017-04-24T13:58:00Z">
        <w:r w:rsidRPr="005E5768" w:rsidDel="00B93F3C">
          <w:rPr>
            <w:rFonts w:ascii="Courier New" w:hAnsi="Courier New" w:cs="Courier New"/>
          </w:rPr>
          <w:t xml:space="preserve">Fig.~\ref{fig:shape} shows the effect of the PFF system on the intra-pulse </w:t>
        </w:r>
      </w:moveFrom>
    </w:p>
    <w:p w:rsidR="005E5768" w:rsidRPr="005E5768" w:rsidDel="00B93F3C" w:rsidRDefault="005E5768" w:rsidP="005E5768">
      <w:pPr>
        <w:pStyle w:val="PlainText"/>
        <w:rPr>
          <w:moveFrom w:id="1073" w:author="Philip Burrows" w:date="2017-04-24T13:58:00Z"/>
          <w:rFonts w:ascii="Courier New" w:hAnsi="Courier New" w:cs="Courier New"/>
        </w:rPr>
      </w:pPr>
      <w:moveFrom w:id="1074" w:author="Philip Burrows" w:date="2017-04-24T13:58:00Z">
        <w:r w:rsidRPr="005E5768" w:rsidDel="00B93F3C">
          <w:rPr>
            <w:rFonts w:ascii="Courier New" w:hAnsi="Courier New" w:cs="Courier New"/>
          </w:rPr>
          <w:t xml:space="preserve">phase variations. The convention at CTF3 is to </w:t>
        </w:r>
      </w:moveFrom>
    </w:p>
    <w:p w:rsidR="005E5768" w:rsidRPr="005E5768" w:rsidDel="00B93F3C" w:rsidRDefault="005E5768" w:rsidP="005E5768">
      <w:pPr>
        <w:pStyle w:val="PlainText"/>
        <w:rPr>
          <w:moveFrom w:id="1075" w:author="Philip Burrows" w:date="2017-04-24T13:58:00Z"/>
          <w:rFonts w:ascii="Courier New" w:hAnsi="Courier New" w:cs="Courier New"/>
        </w:rPr>
      </w:pPr>
      <w:moveFrom w:id="1076" w:author="Philip Burrows" w:date="2017-04-24T13:58:00Z">
        <w:r w:rsidRPr="005E5768" w:rsidDel="00B93F3C">
          <w:rPr>
            <w:rFonts w:ascii="Courier New" w:hAnsi="Courier New" w:cs="Courier New"/>
          </w:rPr>
          <w:t xml:space="preserve">operate the PFF system in interleaved mode, with </w:t>
        </w:r>
      </w:moveFrom>
    </w:p>
    <w:p w:rsidR="005E5768" w:rsidRPr="005E5768" w:rsidDel="00B93F3C" w:rsidRDefault="005E5768" w:rsidP="005E5768">
      <w:pPr>
        <w:pStyle w:val="PlainText"/>
        <w:rPr>
          <w:moveFrom w:id="1077" w:author="Philip Burrows" w:date="2017-04-24T13:58:00Z"/>
          <w:rFonts w:ascii="Courier New" w:hAnsi="Courier New" w:cs="Courier New"/>
        </w:rPr>
      </w:pPr>
      <w:moveFrom w:id="1078" w:author="Philip Burrows" w:date="2017-04-24T13:58:00Z">
        <w:r w:rsidRPr="005E5768" w:rsidDel="00B93F3C">
          <w:rPr>
            <w:rFonts w:ascii="Courier New" w:hAnsi="Courier New" w:cs="Courier New"/>
          </w:rPr>
          <w:t xml:space="preserve">the correction applied to alternating pulses only. This allows a measurement of </w:t>
        </w:r>
      </w:moveFrom>
    </w:p>
    <w:p w:rsidR="005E5768" w:rsidRPr="005E5768" w:rsidDel="00B93F3C" w:rsidRDefault="005E5768" w:rsidP="005E5768">
      <w:pPr>
        <w:pStyle w:val="PlainText"/>
        <w:rPr>
          <w:moveFrom w:id="1079" w:author="Philip Burrows" w:date="2017-04-24T13:58:00Z"/>
          <w:rFonts w:ascii="Courier New" w:hAnsi="Courier New" w:cs="Courier New"/>
        </w:rPr>
      </w:pPr>
      <w:moveFrom w:id="1080" w:author="Philip Burrows" w:date="2017-04-24T13:58:00Z">
        <w:r w:rsidRPr="005E5768" w:rsidDel="00B93F3C">
          <w:rPr>
            <w:rFonts w:ascii="Courier New" w:hAnsi="Courier New" w:cs="Courier New"/>
          </w:rPr>
          <w:t xml:space="preserve">the initial (`PFF Off') and corrected (`PFF On') downstream phase to be </w:t>
        </w:r>
      </w:moveFrom>
    </w:p>
    <w:p w:rsidR="005E5768" w:rsidRPr="005E5768" w:rsidDel="00B93F3C" w:rsidRDefault="005E5768" w:rsidP="005E5768">
      <w:pPr>
        <w:pStyle w:val="PlainText"/>
        <w:rPr>
          <w:moveFrom w:id="1081" w:author="Philip Burrows" w:date="2017-04-24T13:58:00Z"/>
          <w:rFonts w:ascii="Courier New" w:hAnsi="Courier New" w:cs="Courier New"/>
        </w:rPr>
      </w:pPr>
      <w:moveFrom w:id="1082" w:author="Philip Burrows" w:date="2017-04-24T13:58:00Z">
        <w:r w:rsidRPr="005E5768" w:rsidDel="00B93F3C">
          <w:rPr>
            <w:rFonts w:ascii="Courier New" w:hAnsi="Courier New" w:cs="Courier New"/>
          </w:rPr>
          <w:t xml:space="preserve">performed concurrently. The upstream (PFF input) phase is also shown for </w:t>
        </w:r>
      </w:moveFrom>
    </w:p>
    <w:p w:rsidR="005E5768" w:rsidRPr="005E5768" w:rsidDel="00B93F3C" w:rsidRDefault="005E5768" w:rsidP="005E5768">
      <w:pPr>
        <w:pStyle w:val="PlainText"/>
        <w:rPr>
          <w:moveFrom w:id="1083" w:author="Philip Burrows" w:date="2017-04-24T13:58:00Z"/>
          <w:rFonts w:ascii="Courier New" w:hAnsi="Courier New" w:cs="Courier New"/>
        </w:rPr>
      </w:pPr>
      <w:moveFrom w:id="1084" w:author="Philip Burrows" w:date="2017-04-24T13:58:00Z">
        <w:r w:rsidRPr="005E5768" w:rsidDel="00B93F3C">
          <w:rPr>
            <w:rFonts w:ascii="Courier New" w:hAnsi="Courier New" w:cs="Courier New"/>
          </w:rPr>
          <w:t xml:space="preserve">comparison. Vertical dashed lines mark a 440~ns portion of the pulse where the </w:t>
        </w:r>
      </w:moveFrom>
    </w:p>
    <w:p w:rsidR="005E5768" w:rsidRPr="005E5768" w:rsidDel="00B93F3C" w:rsidRDefault="005E5768" w:rsidP="005E5768">
      <w:pPr>
        <w:pStyle w:val="PlainText"/>
        <w:rPr>
          <w:moveFrom w:id="1085" w:author="Philip Burrows" w:date="2017-04-24T13:58:00Z"/>
          <w:rFonts w:ascii="Courier New" w:hAnsi="Courier New" w:cs="Courier New"/>
        </w:rPr>
      </w:pPr>
      <w:moveFrom w:id="1086" w:author="Philip Burrows" w:date="2017-04-24T13:58:00Z">
        <w:r w:rsidRPr="005E5768" w:rsidDel="00B93F3C">
          <w:rPr>
            <w:rFonts w:ascii="Courier New" w:hAnsi="Courier New" w:cs="Courier New"/>
          </w:rPr>
          <w:t xml:space="preserve">correction is optimal, and this range is used to calculate statistics on the </w:t>
        </w:r>
      </w:moveFrom>
    </w:p>
    <w:p w:rsidR="005E5768" w:rsidRPr="005E5768" w:rsidDel="00B93F3C" w:rsidRDefault="005E5768" w:rsidP="005E5768">
      <w:pPr>
        <w:pStyle w:val="PlainText"/>
        <w:rPr>
          <w:moveFrom w:id="1087" w:author="Philip Burrows" w:date="2017-04-24T13:58:00Z"/>
          <w:rFonts w:ascii="Courier New" w:hAnsi="Courier New" w:cs="Courier New"/>
        </w:rPr>
      </w:pPr>
      <w:moveFrom w:id="1088" w:author="Philip Burrows" w:date="2017-04-24T13:58:00Z">
        <w:r w:rsidRPr="005E5768" w:rsidDel="00B93F3C">
          <w:rPr>
            <w:rFonts w:ascii="Courier New" w:hAnsi="Courier New" w:cs="Courier New"/>
          </w:rPr>
          <w:t xml:space="preserve">effect of the system. </w:t>
        </w:r>
      </w:moveFrom>
    </w:p>
    <w:moveFromRangeEnd w:id="1071"/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BA32FE" w:rsidRDefault="005E5768" w:rsidP="005E5768">
      <w:pPr>
        <w:pStyle w:val="PlainText"/>
        <w:rPr>
          <w:moveFrom w:id="1089" w:author="Philip Burrows" w:date="2017-04-24T14:24:00Z"/>
          <w:rFonts w:ascii="Courier New" w:hAnsi="Courier New" w:cs="Courier New"/>
        </w:rPr>
      </w:pPr>
      <w:moveFromRangeStart w:id="1090" w:author="Philip Burrows" w:date="2017-04-24T14:24:00Z" w:name="move480807180"/>
      <w:moveFrom w:id="1091" w:author="Philip Burrows" w:date="2017-04-24T14:24:00Z">
        <w:r w:rsidRPr="005E5768" w:rsidDel="00BA32FE">
          <w:rPr>
            <w:rFonts w:ascii="Courier New" w:hAnsi="Courier New" w:cs="Courier New"/>
          </w:rPr>
          <w:t>\begin{figure}</w:t>
        </w:r>
      </w:moveFrom>
    </w:p>
    <w:p w:rsidR="005E5768" w:rsidRPr="005E5768" w:rsidDel="00BA32FE" w:rsidRDefault="005E5768" w:rsidP="005E5768">
      <w:pPr>
        <w:pStyle w:val="PlainText"/>
        <w:rPr>
          <w:moveFrom w:id="1092" w:author="Philip Burrows" w:date="2017-04-24T14:24:00Z"/>
          <w:rFonts w:ascii="Courier New" w:hAnsi="Courier New" w:cs="Courier New"/>
        </w:rPr>
      </w:pPr>
      <w:moveFrom w:id="1093" w:author="Philip Burrows" w:date="2017-04-24T14:24:00Z">
        <w:r w:rsidRPr="005E5768" w:rsidDel="00BA32FE">
          <w:rPr>
            <w:rFonts w:ascii="Courier New" w:hAnsi="Courier New" w:cs="Courier New"/>
          </w:rPr>
          <w:tab/>
          <w:t>\includegraphics[width=\columnwidth]{figs/fft}</w:t>
        </w:r>
      </w:moveFrom>
    </w:p>
    <w:p w:rsidR="005E5768" w:rsidRPr="005E5768" w:rsidDel="00BA32FE" w:rsidRDefault="005E5768" w:rsidP="005E5768">
      <w:pPr>
        <w:pStyle w:val="PlainText"/>
        <w:rPr>
          <w:moveFrom w:id="1094" w:author="Philip Burrows" w:date="2017-04-24T14:24:00Z"/>
          <w:rFonts w:ascii="Courier New" w:hAnsi="Courier New" w:cs="Courier New"/>
        </w:rPr>
      </w:pPr>
      <w:moveFrom w:id="1095" w:author="Philip Burrows" w:date="2017-04-24T14:24:00Z">
        <w:r w:rsidRPr="005E5768" w:rsidDel="00BA32FE">
          <w:rPr>
            <w:rFonts w:ascii="Courier New" w:hAnsi="Courier New" w:cs="Courier New"/>
          </w:rPr>
          <w:tab/>
          <w:t xml:space="preserve">\caption{\label{fig:fft}Amplitude of phase errors at different frequencies </w:t>
        </w:r>
      </w:moveFrom>
    </w:p>
    <w:p w:rsidR="005E5768" w:rsidRPr="005E5768" w:rsidDel="00BA32FE" w:rsidRDefault="005E5768" w:rsidP="005E5768">
      <w:pPr>
        <w:pStyle w:val="PlainText"/>
        <w:rPr>
          <w:moveFrom w:id="1096" w:author="Philip Burrows" w:date="2017-04-24T14:24:00Z"/>
          <w:rFonts w:ascii="Courier New" w:hAnsi="Courier New" w:cs="Courier New"/>
        </w:rPr>
      </w:pPr>
      <w:moveFrom w:id="1097" w:author="Philip Burrows" w:date="2017-04-24T14:24:00Z">
        <w:r w:rsidRPr="005E5768" w:rsidDel="00BA32FE">
          <w:rPr>
            <w:rFonts w:ascii="Courier New" w:hAnsi="Courier New" w:cs="Courier New"/>
          </w:rPr>
          <w:tab/>
        </w:r>
        <w:r w:rsidRPr="005E5768" w:rsidDel="00BA32FE">
          <w:rPr>
            <w:rFonts w:ascii="Courier New" w:hAnsi="Courier New" w:cs="Courier New"/>
          </w:rPr>
          <w:tab/>
          <w:t>(\(f\)) with the PFF system off (blue) and on (red).}</w:t>
        </w:r>
      </w:moveFrom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moveFrom w:id="1098" w:author="Philip Burrows" w:date="2017-04-24T14:24:00Z">
        <w:r w:rsidRPr="005E5768" w:rsidDel="00BA32FE">
          <w:rPr>
            <w:rFonts w:ascii="Courier New" w:hAnsi="Courier New" w:cs="Courier New"/>
          </w:rPr>
          <w:t>\end{figure}</w:t>
        </w:r>
      </w:moveFrom>
      <w:moveFromRangeEnd w:id="1090"/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BA32FE" w:rsidRDefault="005E5768" w:rsidP="005E5768">
      <w:pPr>
        <w:pStyle w:val="PlainText"/>
        <w:rPr>
          <w:del w:id="1099" w:author="Philip Burrows" w:date="2017-04-24T14:27:00Z"/>
          <w:rFonts w:ascii="Courier New" w:hAnsi="Courier New" w:cs="Courier New"/>
        </w:rPr>
      </w:pPr>
      <w:del w:id="1100" w:author="Philip Burrows" w:date="2017-04-24T14:24:00Z">
        <w:r w:rsidRPr="005E5768" w:rsidDel="00BA32FE">
          <w:rPr>
            <w:rFonts w:ascii="Courier New" w:hAnsi="Courier New" w:cs="Courier New"/>
          </w:rPr>
          <w:delText>In</w:delText>
        </w:r>
      </w:del>
      <w:del w:id="1101" w:author="Philip Burrows" w:date="2017-04-24T14:27:00Z">
        <w:r w:rsidRPr="005E5768" w:rsidDel="00BA32FE">
          <w:rPr>
            <w:rFonts w:ascii="Courier New" w:hAnsi="Courier New" w:cs="Courier New"/>
          </w:rPr>
          <w:delText xml:space="preserve"> this range the PFF system flattens the phase, </w:delText>
        </w:r>
      </w:del>
    </w:p>
    <w:p w:rsidR="005E5768" w:rsidRPr="005E5768" w:rsidDel="00BA32FE" w:rsidRDefault="005E5768" w:rsidP="005E5768">
      <w:pPr>
        <w:pStyle w:val="PlainText"/>
        <w:rPr>
          <w:del w:id="1102" w:author="Philip Burrows" w:date="2017-04-24T14:27:00Z"/>
          <w:rFonts w:ascii="Courier New" w:hAnsi="Courier New" w:cs="Courier New"/>
        </w:rPr>
      </w:pPr>
      <w:del w:id="1103" w:author="Philip Burrows" w:date="2017-04-24T14:27:00Z">
        <w:r w:rsidRPr="005E5768" w:rsidDel="00BA32FE">
          <w:rPr>
            <w:rFonts w:ascii="Courier New" w:hAnsi="Courier New" w:cs="Courier New"/>
          </w:rPr>
          <w:delText xml:space="preserve">and almost all variations are removed. Residual offsets in the phase are still </w:delText>
        </w:r>
      </w:del>
    </w:p>
    <w:p w:rsidR="005E5768" w:rsidRPr="005E5768" w:rsidDel="00BA32FE" w:rsidRDefault="005E5768" w:rsidP="005E5768">
      <w:pPr>
        <w:pStyle w:val="PlainText"/>
        <w:rPr>
          <w:del w:id="1104" w:author="Philip Burrows" w:date="2017-04-24T14:27:00Z"/>
          <w:rFonts w:ascii="Courier New" w:hAnsi="Courier New" w:cs="Courier New"/>
        </w:rPr>
      </w:pPr>
      <w:del w:id="1105" w:author="Philip Burrows" w:date="2017-04-24T14:27:00Z">
        <w:r w:rsidRPr="005E5768" w:rsidDel="00BA32FE">
          <w:rPr>
            <w:rFonts w:ascii="Courier New" w:hAnsi="Courier New" w:cs="Courier New"/>
          </w:rPr>
          <w:delText xml:space="preserve">present where there are small uncorrelated differences between the shape of the </w:delText>
        </w:r>
      </w:del>
    </w:p>
    <w:p w:rsidR="005E5768" w:rsidRPr="005E5768" w:rsidDel="00BA32FE" w:rsidRDefault="005E5768" w:rsidP="005E5768">
      <w:pPr>
        <w:pStyle w:val="PlainText"/>
        <w:rPr>
          <w:del w:id="1106" w:author="Philip Burrows" w:date="2017-04-24T14:27:00Z"/>
          <w:rFonts w:ascii="Courier New" w:hAnsi="Courier New" w:cs="Courier New"/>
        </w:rPr>
      </w:pPr>
      <w:del w:id="1107" w:author="Philip Burrows" w:date="2017-04-24T14:27:00Z">
        <w:r w:rsidRPr="005E5768" w:rsidDel="00BA32FE">
          <w:rPr>
            <w:rFonts w:ascii="Courier New" w:hAnsi="Courier New" w:cs="Courier New"/>
          </w:rPr>
          <w:delText xml:space="preserve">initial upstream and downstream phase. </w:delText>
        </w:r>
      </w:del>
    </w:p>
    <w:p w:rsidR="005E5768" w:rsidRPr="005E5768" w:rsidDel="00BA32FE" w:rsidRDefault="005E5768" w:rsidP="005E5768">
      <w:pPr>
        <w:pStyle w:val="PlainText"/>
        <w:rPr>
          <w:del w:id="1108" w:author="Philip Burrows" w:date="2017-04-24T14:27:00Z"/>
          <w:rFonts w:ascii="Courier New" w:hAnsi="Courier New" w:cs="Courier New"/>
        </w:rPr>
      </w:pPr>
      <w:del w:id="1109" w:author="Philip Burrows" w:date="2017-04-24T14:27:00Z">
        <w:r w:rsidRPr="005E5768" w:rsidDel="00BA32FE">
          <w:rPr>
            <w:rFonts w:ascii="Courier New" w:hAnsi="Courier New" w:cs="Courier New"/>
          </w:rPr>
          <w:delText xml:space="preserve">The average rms phase variation within the 440~ns range </w:delText>
        </w:r>
      </w:del>
    </w:p>
    <w:p w:rsidR="005E5768" w:rsidRPr="005E5768" w:rsidDel="00BA32FE" w:rsidRDefault="005E5768" w:rsidP="005E5768">
      <w:pPr>
        <w:pStyle w:val="PlainText"/>
        <w:rPr>
          <w:del w:id="1110" w:author="Philip Burrows" w:date="2017-04-24T14:27:00Z"/>
          <w:rFonts w:ascii="Courier New" w:hAnsi="Courier New" w:cs="Courier New"/>
        </w:rPr>
      </w:pPr>
      <w:del w:id="1111" w:author="Philip Burrows" w:date="2017-04-24T14:27:00Z">
        <w:r w:rsidRPr="005E5768" w:rsidDel="00BA32FE">
          <w:rPr>
            <w:rFonts w:ascii="Courier New" w:hAnsi="Courier New" w:cs="Courier New"/>
          </w:rPr>
          <w:delText xml:space="preserve">for each beam pulse in the dataset is reduced from \(0.960\pm0.003^\circ\) with </w:delText>
        </w:r>
      </w:del>
    </w:p>
    <w:p w:rsidR="005E5768" w:rsidRPr="005E5768" w:rsidDel="00BA32FE" w:rsidRDefault="005E5768" w:rsidP="005E5768">
      <w:pPr>
        <w:pStyle w:val="PlainText"/>
        <w:rPr>
          <w:del w:id="1112" w:author="Philip Burrows" w:date="2017-04-24T14:27:00Z"/>
          <w:rFonts w:ascii="Courier New" w:hAnsi="Courier New" w:cs="Courier New"/>
        </w:rPr>
      </w:pPr>
      <w:del w:id="1113" w:author="Philip Burrows" w:date="2017-04-24T14:27:00Z">
        <w:r w:rsidRPr="005E5768" w:rsidDel="00BA32FE">
          <w:rPr>
            <w:rFonts w:ascii="Courier New" w:hAnsi="Courier New" w:cs="Courier New"/>
          </w:rPr>
          <w:delText>the PFF system off, to to \(0.285\pm0.004^\circ\) with the system on.</w:delText>
        </w:r>
      </w:del>
    </w:p>
    <w:p w:rsidR="005E5768" w:rsidRDefault="005E5768" w:rsidP="005E5768">
      <w:pPr>
        <w:pStyle w:val="PlainText"/>
        <w:rPr>
          <w:ins w:id="1114" w:author="Philip Burrows" w:date="2017-04-24T14:24:00Z"/>
          <w:rFonts w:ascii="Courier New" w:hAnsi="Courier New" w:cs="Courier New"/>
        </w:rPr>
      </w:pPr>
    </w:p>
    <w:p w:rsidR="00BA32FE" w:rsidRPr="005E5768" w:rsidRDefault="00BA32FE" w:rsidP="00BA32FE">
      <w:pPr>
        <w:pStyle w:val="PlainText"/>
        <w:rPr>
          <w:moveTo w:id="1115" w:author="Philip Burrows" w:date="2017-04-24T14:24:00Z"/>
          <w:rFonts w:ascii="Courier New" w:hAnsi="Courier New" w:cs="Courier New"/>
        </w:rPr>
      </w:pPr>
      <w:moveToRangeStart w:id="1116" w:author="Philip Burrows" w:date="2017-04-24T14:24:00Z" w:name="move480807180"/>
      <w:moveTo w:id="1117" w:author="Philip Burrows" w:date="2017-04-24T14:24:00Z">
        <w:r w:rsidRPr="005E5768">
          <w:rPr>
            <w:rFonts w:ascii="Courier New" w:hAnsi="Courier New" w:cs="Courier New"/>
          </w:rPr>
          <w:t>\begin{figure}</w:t>
        </w:r>
      </w:moveTo>
    </w:p>
    <w:p w:rsidR="00BA32FE" w:rsidRPr="005E5768" w:rsidRDefault="00BA32FE" w:rsidP="00BA32FE">
      <w:pPr>
        <w:pStyle w:val="PlainText"/>
        <w:rPr>
          <w:moveTo w:id="1118" w:author="Philip Burrows" w:date="2017-04-24T14:24:00Z"/>
          <w:rFonts w:ascii="Courier New" w:hAnsi="Courier New" w:cs="Courier New"/>
        </w:rPr>
      </w:pPr>
      <w:moveTo w:id="1119" w:author="Philip Burrows" w:date="2017-04-24T14:24:00Z">
        <w:r w:rsidRPr="005E5768">
          <w:rPr>
            <w:rFonts w:ascii="Courier New" w:hAnsi="Courier New" w:cs="Courier New"/>
          </w:rPr>
          <w:tab/>
          <w:t>\</w:t>
        </w:r>
        <w:proofErr w:type="spellStart"/>
        <w:r w:rsidRPr="005E5768">
          <w:rPr>
            <w:rFonts w:ascii="Courier New" w:hAnsi="Courier New" w:cs="Courier New"/>
          </w:rPr>
          <w:t>includegraphics</w:t>
        </w:r>
        <w:proofErr w:type="spellEnd"/>
        <w:r w:rsidRPr="005E5768">
          <w:rPr>
            <w:rFonts w:ascii="Courier New" w:hAnsi="Courier New" w:cs="Courier New"/>
          </w:rPr>
          <w:t>[width=\</w:t>
        </w:r>
        <w:proofErr w:type="spellStart"/>
        <w:r w:rsidRPr="005E5768">
          <w:rPr>
            <w:rFonts w:ascii="Courier New" w:hAnsi="Courier New" w:cs="Courier New"/>
          </w:rPr>
          <w:t>columnwidth</w:t>
        </w:r>
        <w:proofErr w:type="spellEnd"/>
        <w:r w:rsidRPr="005E5768">
          <w:rPr>
            <w:rFonts w:ascii="Courier New" w:hAnsi="Courier New" w:cs="Courier New"/>
          </w:rPr>
          <w:t>]{figs/</w:t>
        </w:r>
        <w:proofErr w:type="spellStart"/>
        <w:r w:rsidRPr="005E5768">
          <w:rPr>
            <w:rFonts w:ascii="Courier New" w:hAnsi="Courier New" w:cs="Courier New"/>
          </w:rPr>
          <w:t>fft</w:t>
        </w:r>
        <w:proofErr w:type="spellEnd"/>
        <w:r w:rsidRPr="005E5768">
          <w:rPr>
            <w:rFonts w:ascii="Courier New" w:hAnsi="Courier New" w:cs="Courier New"/>
          </w:rPr>
          <w:t>}</w:t>
        </w:r>
      </w:moveTo>
    </w:p>
    <w:p w:rsidR="00BA32FE" w:rsidRPr="005E5768" w:rsidRDefault="00BA32FE" w:rsidP="00BA32FE">
      <w:pPr>
        <w:pStyle w:val="PlainText"/>
        <w:rPr>
          <w:moveTo w:id="1120" w:author="Philip Burrows" w:date="2017-04-24T14:24:00Z"/>
          <w:rFonts w:ascii="Courier New" w:hAnsi="Courier New" w:cs="Courier New"/>
        </w:rPr>
      </w:pPr>
      <w:moveTo w:id="1121" w:author="Philip Burrows" w:date="2017-04-24T14:24:00Z">
        <w:r w:rsidRPr="005E5768">
          <w:rPr>
            <w:rFonts w:ascii="Courier New" w:hAnsi="Courier New" w:cs="Courier New"/>
          </w:rPr>
          <w:tab/>
          <w:t>\caption{\label{</w:t>
        </w:r>
        <w:proofErr w:type="spellStart"/>
        <w:r w:rsidRPr="005E5768">
          <w:rPr>
            <w:rFonts w:ascii="Courier New" w:hAnsi="Courier New" w:cs="Courier New"/>
          </w:rPr>
          <w:t>fig:fft</w:t>
        </w:r>
        <w:proofErr w:type="spellEnd"/>
        <w:r w:rsidRPr="005E5768">
          <w:rPr>
            <w:rFonts w:ascii="Courier New" w:hAnsi="Courier New" w:cs="Courier New"/>
          </w:rPr>
          <w:t xml:space="preserve">}Amplitude of phase errors at different frequencies </w:t>
        </w:r>
      </w:moveTo>
    </w:p>
    <w:p w:rsidR="00BA32FE" w:rsidRPr="005E5768" w:rsidRDefault="00BA32FE" w:rsidP="00BA32FE">
      <w:pPr>
        <w:pStyle w:val="PlainText"/>
        <w:rPr>
          <w:moveTo w:id="1122" w:author="Philip Burrows" w:date="2017-04-24T14:24:00Z"/>
          <w:rFonts w:ascii="Courier New" w:hAnsi="Courier New" w:cs="Courier New"/>
        </w:rPr>
      </w:pPr>
      <w:moveTo w:id="1123" w:author="Philip Burrows" w:date="2017-04-24T14:24:00Z">
        <w:r w:rsidRPr="005E5768">
          <w:rPr>
            <w:rFonts w:ascii="Courier New" w:hAnsi="Courier New" w:cs="Courier New"/>
          </w:rPr>
          <w:tab/>
        </w:r>
        <w:r w:rsidRPr="005E5768">
          <w:rPr>
            <w:rFonts w:ascii="Courier New" w:hAnsi="Courier New" w:cs="Courier New"/>
          </w:rPr>
          <w:tab/>
          <w:t>(</w:t>
        </w:r>
        <w:proofErr w:type="gramStart"/>
        <w:r w:rsidRPr="005E5768">
          <w:rPr>
            <w:rFonts w:ascii="Courier New" w:hAnsi="Courier New" w:cs="Courier New"/>
          </w:rPr>
          <w:t>\(</w:t>
        </w:r>
        <w:proofErr w:type="gramEnd"/>
        <w:r w:rsidRPr="005E5768">
          <w:rPr>
            <w:rFonts w:ascii="Courier New" w:hAnsi="Courier New" w:cs="Courier New"/>
          </w:rPr>
          <w:t>f\)) with the PFF system off (blue) and on (red).}</w:t>
        </w:r>
      </w:moveTo>
    </w:p>
    <w:p w:rsidR="00BA32FE" w:rsidRDefault="00BA32FE" w:rsidP="00BA32FE">
      <w:pPr>
        <w:pStyle w:val="PlainText"/>
        <w:rPr>
          <w:ins w:id="1124" w:author="Philip Burrows" w:date="2017-04-24T14:24:00Z"/>
          <w:rFonts w:ascii="Courier New" w:hAnsi="Courier New" w:cs="Courier New"/>
        </w:rPr>
      </w:pPr>
      <w:moveTo w:id="1125" w:author="Philip Burrows" w:date="2017-04-24T14:24:00Z">
        <w:r w:rsidRPr="005E5768">
          <w:rPr>
            <w:rFonts w:ascii="Courier New" w:hAnsi="Courier New" w:cs="Courier New"/>
          </w:rPr>
          <w:t>\end{figure}</w:t>
        </w:r>
      </w:moveTo>
      <w:moveToRangeEnd w:id="1116"/>
    </w:p>
    <w:p w:rsidR="004900FF" w:rsidRPr="005E5768" w:rsidRDefault="004900FF" w:rsidP="00BA32FE">
      <w:pPr>
        <w:pStyle w:val="PlainText"/>
        <w:rPr>
          <w:rFonts w:ascii="Courier New" w:hAnsi="Courier New" w:cs="Courier New"/>
        </w:rPr>
      </w:pPr>
    </w:p>
    <w:p w:rsidR="005E5768" w:rsidRPr="005E5768" w:rsidDel="000125C7" w:rsidRDefault="000125C7" w:rsidP="005E5768">
      <w:pPr>
        <w:pStyle w:val="PlainText"/>
        <w:rPr>
          <w:del w:id="1126" w:author="Philip Burrows" w:date="2017-04-24T14:37:00Z"/>
          <w:rFonts w:ascii="Courier New" w:hAnsi="Courier New" w:cs="Courier New"/>
        </w:rPr>
      </w:pPr>
      <w:ins w:id="1127" w:author="Philip Burrows" w:date="2017-04-24T14:34:00Z">
        <w:r>
          <w:rPr>
            <w:rFonts w:ascii="Courier New" w:hAnsi="Courier New" w:cs="Courier New"/>
          </w:rPr>
          <w:t xml:space="preserve">A Fourier-Transform (FFT) method was </w:t>
        </w:r>
      </w:ins>
      <w:ins w:id="1128" w:author="Philip Burrows" w:date="2017-04-24T14:35:00Z">
        <w:r>
          <w:rPr>
            <w:rFonts w:ascii="Courier New" w:hAnsi="Courier New" w:cs="Courier New"/>
          </w:rPr>
          <w:t>used to characterise the PFF on/off datasets</w:t>
        </w:r>
      </w:ins>
      <w:ins w:id="1129" w:author="Philip Burrows" w:date="2017-04-24T14:36:00Z">
        <w:r>
          <w:rPr>
            <w:rFonts w:ascii="Courier New" w:hAnsi="Courier New" w:cs="Courier New"/>
          </w:rPr>
          <w:t xml:space="preserve"> WHICH PULSE TIME RANGE IS THIS FOR?</w:t>
        </w:r>
      </w:ins>
      <w:ins w:id="1130" w:author="Philip Burrows" w:date="2017-04-24T14:37:00Z">
        <w:r>
          <w:rPr>
            <w:rFonts w:ascii="Courier New" w:hAnsi="Courier New" w:cs="Courier New"/>
          </w:rPr>
          <w:t xml:space="preserve"> THE SAME 440NS OR THE WHOLE PULSE</w:t>
        </w:r>
        <w:proofErr w:type="gramStart"/>
        <w:r>
          <w:rPr>
            <w:rFonts w:ascii="Courier New" w:hAnsi="Courier New" w:cs="Courier New"/>
          </w:rPr>
          <w:t>?</w:t>
        </w:r>
      </w:ins>
      <w:ins w:id="1131" w:author="Philip Burrows" w:date="2017-04-24T14:35:00Z">
        <w:r>
          <w:rPr>
            <w:rFonts w:ascii="Courier New" w:hAnsi="Courier New" w:cs="Courier New"/>
          </w:rPr>
          <w:t>.</w:t>
        </w:r>
        <w:proofErr w:type="gramEnd"/>
        <w:r>
          <w:rPr>
            <w:rFonts w:ascii="Courier New" w:hAnsi="Courier New" w:cs="Courier New"/>
          </w:rPr>
          <w:t xml:space="preserve"> The FFT amplitude </w:t>
        </w:r>
      </w:ins>
      <w:ins w:id="1132" w:author="Philip Burrows" w:date="2017-04-24T14:37:00Z">
        <w:r>
          <w:rPr>
            <w:rFonts w:ascii="Courier New" w:hAnsi="Courier New" w:cs="Courier New"/>
          </w:rPr>
          <w:t xml:space="preserve">is shown vs. frequency in </w:t>
        </w:r>
      </w:ins>
      <w:del w:id="1133" w:author="Philip Burrows" w:date="2017-04-24T14:37:00Z">
        <w:r w:rsidR="005E5768" w:rsidRPr="005E5768" w:rsidDel="000125C7">
          <w:rPr>
            <w:rFonts w:ascii="Courier New" w:hAnsi="Courier New" w:cs="Courier New"/>
          </w:rPr>
          <w:delText xml:space="preserve">CLIC requires a PFF correction with a bandwidth in excess of 17.5~MHz. </w:delText>
        </w:r>
      </w:del>
    </w:p>
    <w:p w:rsidR="005E5768" w:rsidRPr="005E5768" w:rsidDel="000125C7" w:rsidRDefault="005E5768" w:rsidP="000125C7">
      <w:pPr>
        <w:pStyle w:val="PlainText"/>
        <w:rPr>
          <w:del w:id="1134" w:author="Philip Burrows" w:date="2017-04-24T14:39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lastRenderedPageBreak/>
        <w:t>Fig</w:t>
      </w:r>
      <w:proofErr w:type="gramStart"/>
      <w:r w:rsidRPr="005E5768">
        <w:rPr>
          <w:rFonts w:ascii="Courier New" w:hAnsi="Courier New" w:cs="Courier New"/>
        </w:rPr>
        <w:t>.~</w:t>
      </w:r>
      <w:proofErr w:type="gramEnd"/>
      <w:r w:rsidRPr="005E5768">
        <w:rPr>
          <w:rFonts w:ascii="Courier New" w:hAnsi="Courier New" w:cs="Courier New"/>
        </w:rPr>
        <w:t>\ref{</w:t>
      </w:r>
      <w:proofErr w:type="spellStart"/>
      <w:r w:rsidRPr="005E5768">
        <w:rPr>
          <w:rFonts w:ascii="Courier New" w:hAnsi="Courier New" w:cs="Courier New"/>
        </w:rPr>
        <w:t>fig:fft</w:t>
      </w:r>
      <w:proofErr w:type="spellEnd"/>
      <w:r w:rsidRPr="005E5768">
        <w:rPr>
          <w:rFonts w:ascii="Courier New" w:hAnsi="Courier New" w:cs="Courier New"/>
        </w:rPr>
        <w:t>}</w:t>
      </w:r>
      <w:ins w:id="1135" w:author="Philip Burrows" w:date="2017-04-24T14:37:00Z">
        <w:r w:rsidR="000125C7">
          <w:rPr>
            <w:rFonts w:ascii="Courier New" w:hAnsi="Courier New" w:cs="Courier New"/>
          </w:rPr>
          <w:t xml:space="preserve">. It can be seen that phase errors are corrected by up to </w:t>
        </w:r>
      </w:ins>
      <w:ins w:id="1136" w:author="Philip Burrows" w:date="2017-04-24T14:38:00Z">
        <w:r w:rsidR="000125C7">
          <w:rPr>
            <w:rFonts w:ascii="Courier New" w:hAnsi="Courier New" w:cs="Courier New"/>
          </w:rPr>
          <w:t xml:space="preserve">a </w:t>
        </w:r>
      </w:ins>
      <w:ins w:id="1137" w:author="Philip Burrows" w:date="2017-04-24T14:37:00Z">
        <w:r w:rsidR="000125C7">
          <w:rPr>
            <w:rFonts w:ascii="Courier New" w:hAnsi="Courier New" w:cs="Courier New"/>
          </w:rPr>
          <w:t xml:space="preserve">factor of 5 </w:t>
        </w:r>
      </w:ins>
      <w:ins w:id="1138" w:author="Philip Burrows" w:date="2017-04-24T14:38:00Z">
        <w:r w:rsidR="000125C7">
          <w:rPr>
            <w:rFonts w:ascii="Courier New" w:hAnsi="Courier New" w:cs="Courier New"/>
          </w:rPr>
          <w:t xml:space="preserve">for frequencies up to approximately </w:t>
        </w:r>
      </w:ins>
      <w:del w:id="1139" w:author="Philip Burrows" w:date="2017-04-24T14:39:00Z">
        <w:r w:rsidRPr="005E5768" w:rsidDel="000125C7">
          <w:rPr>
            <w:rFonts w:ascii="Courier New" w:hAnsi="Courier New" w:cs="Courier New"/>
          </w:rPr>
          <w:delText xml:space="preserve"> shows the effect of the PFF system on the amplitude of </w:delText>
        </w:r>
      </w:del>
    </w:p>
    <w:p w:rsidR="005E5768" w:rsidRPr="005E5768" w:rsidDel="000125C7" w:rsidRDefault="005E5768" w:rsidP="005E5768">
      <w:pPr>
        <w:pStyle w:val="PlainText"/>
        <w:rPr>
          <w:del w:id="1140" w:author="Philip Burrows" w:date="2017-04-24T14:39:00Z"/>
          <w:rFonts w:ascii="Courier New" w:hAnsi="Courier New" w:cs="Courier New"/>
        </w:rPr>
      </w:pPr>
      <w:del w:id="1141" w:author="Philip Burrows" w:date="2017-04-24T14:39:00Z">
        <w:r w:rsidRPr="005E5768" w:rsidDel="000125C7">
          <w:rPr>
            <w:rFonts w:ascii="Courier New" w:hAnsi="Courier New" w:cs="Courier New"/>
          </w:rPr>
          <w:delText xml:space="preserve">intra-pulse phase errors at different frequencies. At CTF3 there are typically </w:delText>
        </w:r>
      </w:del>
    </w:p>
    <w:p w:rsidR="005E5768" w:rsidRPr="005E5768" w:rsidDel="000125C7" w:rsidRDefault="005E5768" w:rsidP="000125C7">
      <w:pPr>
        <w:pStyle w:val="PlainText"/>
        <w:rPr>
          <w:del w:id="1142" w:author="Philip Burrows" w:date="2017-04-24T14:40:00Z"/>
          <w:rFonts w:ascii="Courier New" w:hAnsi="Courier New" w:cs="Courier New"/>
        </w:rPr>
      </w:pPr>
      <w:del w:id="1143" w:author="Philip Burrows" w:date="2017-04-24T14:39:00Z">
        <w:r w:rsidRPr="005E5768" w:rsidDel="000125C7">
          <w:rPr>
            <w:rFonts w:ascii="Courier New" w:hAnsi="Courier New" w:cs="Courier New"/>
          </w:rPr>
          <w:delText xml:space="preserve">no measurable phase errors at frequencies above </w:delText>
        </w:r>
      </w:del>
      <w:r w:rsidRPr="005E5768">
        <w:rPr>
          <w:rFonts w:ascii="Courier New" w:hAnsi="Courier New" w:cs="Courier New"/>
        </w:rPr>
        <w:t>25~MHz</w:t>
      </w:r>
      <w:ins w:id="1144" w:author="Philip Burrows" w:date="2017-04-24T14:39:00Z">
        <w:r w:rsidR="000125C7">
          <w:rPr>
            <w:rFonts w:ascii="Courier New" w:hAnsi="Courier New" w:cs="Courier New"/>
          </w:rPr>
          <w:t>, above which no phase errors are measurable</w:t>
        </w:r>
      </w:ins>
      <w:r w:rsidRPr="005E5768">
        <w:rPr>
          <w:rFonts w:ascii="Courier New" w:hAnsi="Courier New" w:cs="Courier New"/>
        </w:rPr>
        <w:t xml:space="preserve">. </w:t>
      </w:r>
      <w:del w:id="1145" w:author="Philip Burrows" w:date="2017-04-24T14:40:00Z">
        <w:r w:rsidRPr="005E5768" w:rsidDel="000125C7">
          <w:rPr>
            <w:rFonts w:ascii="Courier New" w:hAnsi="Courier New" w:cs="Courier New"/>
          </w:rPr>
          <w:delText xml:space="preserve">The PFF system is able </w:delText>
        </w:r>
      </w:del>
    </w:p>
    <w:p w:rsidR="005E5768" w:rsidRPr="005E5768" w:rsidDel="000125C7" w:rsidRDefault="005E5768">
      <w:pPr>
        <w:pStyle w:val="PlainText"/>
        <w:rPr>
          <w:del w:id="1146" w:author="Philip Burrows" w:date="2017-04-24T14:40:00Z"/>
          <w:rFonts w:ascii="Courier New" w:hAnsi="Courier New" w:cs="Courier New"/>
        </w:rPr>
      </w:pPr>
      <w:del w:id="1147" w:author="Philip Burrows" w:date="2017-04-24T14:40:00Z">
        <w:r w:rsidRPr="005E5768" w:rsidDel="000125C7">
          <w:rPr>
            <w:rFonts w:ascii="Courier New" w:hAnsi="Courier New" w:cs="Courier New"/>
          </w:rPr>
          <w:delText xml:space="preserve">to reduce the amplitude of all phase errors up to that frequency, exceeding the </w:delText>
        </w:r>
      </w:del>
    </w:p>
    <w:p w:rsidR="005E5768" w:rsidRPr="005E5768" w:rsidRDefault="005E5768">
      <w:pPr>
        <w:pStyle w:val="PlainText"/>
        <w:rPr>
          <w:rFonts w:ascii="Courier New" w:hAnsi="Courier New" w:cs="Courier New"/>
        </w:rPr>
      </w:pPr>
      <w:del w:id="1148" w:author="Philip Burrows" w:date="2017-04-24T14:40:00Z">
        <w:r w:rsidRPr="005E5768" w:rsidDel="000125C7">
          <w:rPr>
            <w:rFonts w:ascii="Courier New" w:hAnsi="Courier New" w:cs="Courier New"/>
          </w:rPr>
          <w:delText xml:space="preserve">CLIC requirements. Considering the specifications of the hardware, the </w:delText>
        </w:r>
      </w:del>
      <w:ins w:id="1149" w:author="Philip Burrows" w:date="2017-04-24T14:40:00Z">
        <w:r w:rsidR="000125C7">
          <w:rPr>
            <w:rFonts w:ascii="Courier New" w:hAnsi="Courier New" w:cs="Courier New"/>
          </w:rPr>
          <w:t xml:space="preserve">This is consistent with </w:t>
        </w:r>
      </w:ins>
      <w:ins w:id="1150" w:author="Philip Burrows" w:date="2017-04-24T14:41:00Z">
        <w:r w:rsidR="000125C7">
          <w:rPr>
            <w:rFonts w:ascii="Courier New" w:hAnsi="Courier New" w:cs="Courier New"/>
          </w:rPr>
          <w:t>a system</w:t>
        </w:r>
      </w:ins>
      <w:ins w:id="1151" w:author="Philip Burrows" w:date="2017-04-24T14:40:00Z">
        <w:r w:rsidR="000125C7">
          <w:rPr>
            <w:rFonts w:ascii="Courier New" w:hAnsi="Courier New" w:cs="Courier New"/>
          </w:rPr>
          <w:t xml:space="preserve"> </w:t>
        </w:r>
      </w:ins>
      <w:del w:id="1152" w:author="Philip Burrows" w:date="2017-04-24T14:40:00Z">
        <w:r w:rsidRPr="005E5768" w:rsidDel="000125C7">
          <w:rPr>
            <w:rFonts w:ascii="Courier New" w:hAnsi="Courier New" w:cs="Courier New"/>
          </w:rPr>
          <w:delText xml:space="preserve">true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bandwidth</w:t>
      </w:r>
      <w:proofErr w:type="gramEnd"/>
      <w:r w:rsidRPr="005E5768">
        <w:rPr>
          <w:rFonts w:ascii="Courier New" w:hAnsi="Courier New" w:cs="Courier New"/>
        </w:rPr>
        <w:t xml:space="preserve"> </w:t>
      </w:r>
      <w:del w:id="1153" w:author="Philip Burrows" w:date="2017-04-24T14:41:00Z">
        <w:r w:rsidRPr="005E5768" w:rsidDel="000125C7">
          <w:rPr>
            <w:rFonts w:ascii="Courier New" w:hAnsi="Courier New" w:cs="Courier New"/>
          </w:rPr>
          <w:delText xml:space="preserve">of the CTF3 system is believed to be </w:delText>
        </w:r>
      </w:del>
      <w:r w:rsidRPr="005E5768">
        <w:rPr>
          <w:rFonts w:ascii="Courier New" w:hAnsi="Courier New" w:cs="Courier New"/>
        </w:rPr>
        <w:t>above 30~MHz.</w:t>
      </w:r>
      <w:ins w:id="1154" w:author="Philip Burrows" w:date="2017-04-24T14:41:00Z">
        <w:r w:rsidR="000125C7">
          <w:rPr>
            <w:rFonts w:ascii="Courier New" w:hAnsi="Courier New" w:cs="Courier New"/>
          </w:rPr>
          <w:t xml:space="preserve"> WE ARE A BIT SLOPPY HERE. WHAT CAN WE REALLY SAY?</w:t>
        </w:r>
      </w:ins>
      <w:ins w:id="1155" w:author="Philip Burrows" w:date="2017-04-24T14:42:00Z">
        <w:r w:rsidR="000125C7">
          <w:rPr>
            <w:rFonts w:ascii="Courier New" w:hAnsi="Courier New" w:cs="Courier New"/>
          </w:rPr>
          <w:t xml:space="preserve"> YOU HAVE PUT 23 IN TABLE 1!</w:t>
        </w:r>
      </w:ins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1156" w:author="Philip Burrows" w:date="2017-04-24T14:42:00Z">
        <w:r w:rsidRPr="005E5768" w:rsidDel="00700375">
          <w:rPr>
            <w:rFonts w:ascii="Courier New" w:hAnsi="Courier New" w:cs="Courier New"/>
          </w:rPr>
          <w:delText xml:space="preserve">As well as removing intra-pulse phase variations </w:delText>
        </w:r>
      </w:del>
      <w:ins w:id="1157" w:author="Philip Burrows" w:date="2017-04-24T14:43:00Z">
        <w:r w:rsidR="00700375">
          <w:rPr>
            <w:rFonts w:ascii="Courier New" w:hAnsi="Courier New" w:cs="Courier New"/>
          </w:rPr>
          <w:t>T</w:t>
        </w:r>
      </w:ins>
      <w:del w:id="1158" w:author="Philip Burrows" w:date="2017-04-24T14:43:00Z">
        <w:r w:rsidRPr="005E5768" w:rsidDel="00700375">
          <w:rPr>
            <w:rFonts w:ascii="Courier New" w:hAnsi="Courier New" w:cs="Courier New"/>
          </w:rPr>
          <w:delText>t</w:delText>
        </w:r>
      </w:del>
      <w:r w:rsidRPr="005E5768">
        <w:rPr>
          <w:rFonts w:ascii="Courier New" w:hAnsi="Courier New" w:cs="Courier New"/>
        </w:rPr>
        <w:t xml:space="preserve">he PFF system </w:t>
      </w:r>
      <w:ins w:id="1159" w:author="Philip Burrows" w:date="2017-04-24T14:43:00Z">
        <w:r w:rsidR="00700375">
          <w:rPr>
            <w:rFonts w:ascii="Courier New" w:hAnsi="Courier New" w:cs="Courier New"/>
          </w:rPr>
          <w:t xml:space="preserve">performance in terms of </w:t>
        </w:r>
      </w:ins>
      <w:del w:id="1160" w:author="Philip Burrows" w:date="2017-04-24T14:44:00Z">
        <w:r w:rsidRPr="005E5768" w:rsidDel="00700375">
          <w:rPr>
            <w:rFonts w:ascii="Courier New" w:hAnsi="Courier New" w:cs="Courier New"/>
          </w:rPr>
          <w:delText xml:space="preserve">simultaneously </w:delText>
        </w:r>
      </w:del>
    </w:p>
    <w:p w:rsidR="005E5768" w:rsidRPr="005E5768" w:rsidDel="00700375" w:rsidRDefault="00D24C01" w:rsidP="00700375">
      <w:pPr>
        <w:pStyle w:val="PlainText"/>
        <w:rPr>
          <w:moveFrom w:id="1161" w:author="Philip Burrows" w:date="2017-04-24T14:44:00Z"/>
          <w:rFonts w:ascii="Courier New" w:hAnsi="Courier New" w:cs="Courier New"/>
        </w:rPr>
      </w:pPr>
      <w:proofErr w:type="gramStart"/>
      <w:ins w:id="1162" w:author="Philip Burrows" w:date="2017-04-24T14:44:00Z">
        <w:r>
          <w:rPr>
            <w:rFonts w:ascii="Courier New" w:hAnsi="Courier New" w:cs="Courier New"/>
          </w:rPr>
          <w:t>c</w:t>
        </w:r>
      </w:ins>
      <w:proofErr w:type="gramEnd"/>
      <w:del w:id="1163" w:author="Philip Burrows" w:date="2017-04-24T14:44:00Z">
        <w:r w:rsidR="00700375" w:rsidRPr="005E5768" w:rsidDel="00700375">
          <w:rPr>
            <w:rFonts w:ascii="Courier New" w:hAnsi="Courier New" w:cs="Courier New"/>
          </w:rPr>
          <w:delText>C</w:delText>
        </w:r>
      </w:del>
      <w:r w:rsidR="005E5768" w:rsidRPr="005E5768">
        <w:rPr>
          <w:rFonts w:ascii="Courier New" w:hAnsi="Courier New" w:cs="Courier New"/>
        </w:rPr>
        <w:t>orrect</w:t>
      </w:r>
      <w:ins w:id="1164" w:author="Philip Burrows" w:date="2017-04-24T14:43:00Z">
        <w:r w:rsidR="00700375">
          <w:rPr>
            <w:rFonts w:ascii="Courier New" w:hAnsi="Courier New" w:cs="Courier New"/>
          </w:rPr>
          <w:t xml:space="preserve">ion </w:t>
        </w:r>
      </w:ins>
      <w:ins w:id="1165" w:author="Philip Burrows" w:date="2017-04-24T14:44:00Z">
        <w:r w:rsidR="00700375">
          <w:rPr>
            <w:rFonts w:ascii="Courier New" w:hAnsi="Courier New" w:cs="Courier New"/>
          </w:rPr>
          <w:t>of</w:t>
        </w:r>
      </w:ins>
      <w:ins w:id="1166" w:author="Philip Burrows" w:date="2017-04-24T14:43:00Z">
        <w:r w:rsidR="00700375">
          <w:rPr>
            <w:rFonts w:ascii="Courier New" w:hAnsi="Courier New" w:cs="Courier New"/>
          </w:rPr>
          <w:t xml:space="preserve"> </w:t>
        </w:r>
      </w:ins>
      <w:del w:id="1167" w:author="Philip Burrows" w:date="2017-04-24T14:43:00Z">
        <w:r w:rsidR="005E5768" w:rsidRPr="005E5768" w:rsidDel="00700375">
          <w:rPr>
            <w:rFonts w:ascii="Courier New" w:hAnsi="Courier New" w:cs="Courier New"/>
          </w:rPr>
          <w:delText xml:space="preserve">s offsets in </w:delText>
        </w:r>
      </w:del>
      <w:r w:rsidR="005E5768" w:rsidRPr="005E5768">
        <w:rPr>
          <w:rFonts w:ascii="Courier New" w:hAnsi="Courier New" w:cs="Courier New"/>
        </w:rPr>
        <w:t xml:space="preserve">the </w:t>
      </w:r>
      <w:del w:id="1168" w:author="Philip Burrows" w:date="2017-04-24T14:43:00Z">
        <w:r w:rsidR="005E5768" w:rsidRPr="005E5768" w:rsidDel="00700375">
          <w:rPr>
            <w:rFonts w:ascii="Courier New" w:hAnsi="Courier New" w:cs="Courier New"/>
          </w:rPr>
          <w:delText xml:space="preserve">overall </w:delText>
        </w:r>
      </w:del>
      <w:r w:rsidR="005E5768" w:rsidRPr="005E5768">
        <w:rPr>
          <w:rFonts w:ascii="Courier New" w:hAnsi="Courier New" w:cs="Courier New"/>
        </w:rPr>
        <w:t>mean phase</w:t>
      </w:r>
      <w:ins w:id="1169" w:author="Philip Burrows" w:date="2017-04-24T14:44:00Z">
        <w:r w:rsidR="00700375">
          <w:rPr>
            <w:rFonts w:ascii="Courier New" w:hAnsi="Courier New" w:cs="Courier New"/>
          </w:rPr>
          <w:t xml:space="preserve"> along the beam pulse is </w:t>
        </w:r>
      </w:ins>
      <w:moveFromRangeStart w:id="1170" w:author="Philip Burrows" w:date="2017-04-24T14:44:00Z" w:name="move480808397"/>
      <w:moveFrom w:id="1171" w:author="Philip Burrows" w:date="2017-04-24T14:44:00Z">
        <w:r w:rsidR="005E5768" w:rsidRPr="005E5768" w:rsidDel="00700375">
          <w:rPr>
            <w:rFonts w:ascii="Courier New" w:hAnsi="Courier New" w:cs="Courier New"/>
          </w:rPr>
          <w:t xml:space="preserve">, i.e. any pulse-to-pulse jitter. The </w:t>
        </w:r>
      </w:moveFrom>
    </w:p>
    <w:p w:rsidR="005E5768" w:rsidRPr="005E5768" w:rsidDel="00700375" w:rsidRDefault="005E5768" w:rsidP="00700375">
      <w:pPr>
        <w:pStyle w:val="PlainText"/>
        <w:rPr>
          <w:moveFrom w:id="1172" w:author="Philip Burrows" w:date="2017-04-24T14:44:00Z"/>
          <w:rFonts w:ascii="Courier New" w:hAnsi="Courier New" w:cs="Courier New"/>
        </w:rPr>
      </w:pPr>
      <w:moveFrom w:id="1173" w:author="Philip Burrows" w:date="2017-04-24T14:44:00Z">
        <w:r w:rsidRPr="005E5768" w:rsidDel="00700375">
          <w:rPr>
            <w:rFonts w:ascii="Courier New" w:hAnsi="Courier New" w:cs="Courier New"/>
          </w:rPr>
          <w:t xml:space="preserve">mean phase of each beam pulse is calculated across the 440~ns range in the </w:t>
        </w:r>
      </w:moveFrom>
    </w:p>
    <w:p w:rsidR="005E5768" w:rsidRPr="005E5768" w:rsidRDefault="005E5768" w:rsidP="00D24C01">
      <w:pPr>
        <w:pStyle w:val="PlainText"/>
        <w:rPr>
          <w:rFonts w:ascii="Courier New" w:hAnsi="Courier New" w:cs="Courier New"/>
        </w:rPr>
      </w:pPr>
      <w:moveFrom w:id="1174" w:author="Philip Burrows" w:date="2017-04-24T14:44:00Z">
        <w:r w:rsidRPr="005E5768" w:rsidDel="00700375">
          <w:rPr>
            <w:rFonts w:ascii="Courier New" w:hAnsi="Courier New" w:cs="Courier New"/>
          </w:rPr>
          <w:t xml:space="preserve">central portion of the pulse, as </w:t>
        </w:r>
      </w:moveFrom>
      <w:moveFromRangeEnd w:id="1170"/>
      <w:proofErr w:type="gramStart"/>
      <w:r w:rsidRPr="005E5768">
        <w:rPr>
          <w:rFonts w:ascii="Courier New" w:hAnsi="Courier New" w:cs="Courier New"/>
        </w:rPr>
        <w:t>shown</w:t>
      </w:r>
      <w:proofErr w:type="gramEnd"/>
      <w:del w:id="1175" w:author="Philip Burrows" w:date="2017-04-24T14:44:00Z">
        <w:r w:rsidRPr="005E5768" w:rsidDel="00700375">
          <w:rPr>
            <w:rFonts w:ascii="Courier New" w:hAnsi="Courier New" w:cs="Courier New"/>
          </w:rPr>
          <w:delText xml:space="preserve"> before</w:delText>
        </w:r>
      </w:del>
      <w:del w:id="1176" w:author="Philip Burrows" w:date="2017-04-24T14:48:00Z">
        <w:r w:rsidRPr="005E5768" w:rsidDel="00D24C01">
          <w:rPr>
            <w:rFonts w:ascii="Courier New" w:hAnsi="Courier New" w:cs="Courier New"/>
          </w:rPr>
          <w:delText xml:space="preserve"> in Fig.~\ref{fig:shape}.</w:delText>
        </w:r>
      </w:del>
    </w:p>
    <w:p w:rsidR="00700375" w:rsidRPr="005E5768" w:rsidRDefault="00700375" w:rsidP="00700375">
      <w:pPr>
        <w:pStyle w:val="PlainText"/>
        <w:rPr>
          <w:moveTo w:id="1177" w:author="Philip Burrows" w:date="2017-04-24T14:44:00Z"/>
          <w:rFonts w:ascii="Courier New" w:hAnsi="Courier New" w:cs="Courier New"/>
        </w:rPr>
      </w:pPr>
      <w:moveToRangeStart w:id="1178" w:author="Philip Burrows" w:date="2017-04-24T14:44:00Z" w:name="move480808397"/>
      <w:moveTo w:id="1179" w:author="Philip Burrows" w:date="2017-04-24T14:44:00Z">
        <w:del w:id="1180" w:author="Philip Burrows" w:date="2017-04-24T14:45:00Z">
          <w:r w:rsidRPr="005E5768" w:rsidDel="00700375">
            <w:rPr>
              <w:rFonts w:ascii="Courier New" w:hAnsi="Courier New" w:cs="Courier New"/>
            </w:rPr>
            <w:delText xml:space="preserve">, i.e. any pulse-to-pulse jitter. </w:delText>
          </w:r>
        </w:del>
        <w:r w:rsidRPr="005E5768">
          <w:rPr>
            <w:rFonts w:ascii="Courier New" w:hAnsi="Courier New" w:cs="Courier New"/>
          </w:rPr>
          <w:t xml:space="preserve">The </w:t>
        </w:r>
      </w:moveTo>
    </w:p>
    <w:p w:rsidR="00700375" w:rsidRPr="005E5768" w:rsidRDefault="00700375" w:rsidP="00700375">
      <w:pPr>
        <w:pStyle w:val="PlainText"/>
        <w:rPr>
          <w:moveTo w:id="1181" w:author="Philip Burrows" w:date="2017-04-24T14:44:00Z"/>
          <w:rFonts w:ascii="Courier New" w:hAnsi="Courier New" w:cs="Courier New"/>
        </w:rPr>
      </w:pPr>
      <w:proofErr w:type="gramStart"/>
      <w:moveTo w:id="1182" w:author="Philip Burrows" w:date="2017-04-24T14:44:00Z">
        <w:r w:rsidRPr="005E5768">
          <w:rPr>
            <w:rFonts w:ascii="Courier New" w:hAnsi="Courier New" w:cs="Courier New"/>
          </w:rPr>
          <w:t>mean</w:t>
        </w:r>
        <w:proofErr w:type="gramEnd"/>
        <w:r w:rsidRPr="005E5768">
          <w:rPr>
            <w:rFonts w:ascii="Courier New" w:hAnsi="Courier New" w:cs="Courier New"/>
          </w:rPr>
          <w:t xml:space="preserve"> phase </w:t>
        </w:r>
        <w:del w:id="1183" w:author="Philip Burrows" w:date="2017-04-24T14:47:00Z">
          <w:r w:rsidRPr="005E5768" w:rsidDel="00D24C01">
            <w:rPr>
              <w:rFonts w:ascii="Courier New" w:hAnsi="Courier New" w:cs="Courier New"/>
            </w:rPr>
            <w:delText xml:space="preserve">of each beam pulse </w:delText>
          </w:r>
        </w:del>
      </w:moveTo>
      <w:ins w:id="1184" w:author="Philip Burrows" w:date="2017-04-24T14:45:00Z">
        <w:r>
          <w:rPr>
            <w:rFonts w:ascii="Courier New" w:hAnsi="Courier New" w:cs="Courier New"/>
          </w:rPr>
          <w:t>wa</w:t>
        </w:r>
      </w:ins>
      <w:moveTo w:id="1185" w:author="Philip Burrows" w:date="2017-04-24T14:44:00Z">
        <w:del w:id="1186" w:author="Philip Burrows" w:date="2017-04-24T14:45:00Z">
          <w:r w:rsidRPr="005E5768" w:rsidDel="00700375">
            <w:rPr>
              <w:rFonts w:ascii="Courier New" w:hAnsi="Courier New" w:cs="Courier New"/>
            </w:rPr>
            <w:delText>i</w:delText>
          </w:r>
        </w:del>
        <w:r w:rsidRPr="005E5768">
          <w:rPr>
            <w:rFonts w:ascii="Courier New" w:hAnsi="Courier New" w:cs="Courier New"/>
          </w:rPr>
          <w:t xml:space="preserve">s calculated </w:t>
        </w:r>
      </w:moveTo>
      <w:ins w:id="1187" w:author="Philip Burrows" w:date="2017-04-24T14:45:00Z">
        <w:r>
          <w:rPr>
            <w:rFonts w:ascii="Courier New" w:hAnsi="Courier New" w:cs="Courier New"/>
          </w:rPr>
          <w:t>for</w:t>
        </w:r>
      </w:ins>
      <w:moveTo w:id="1188" w:author="Philip Burrows" w:date="2017-04-24T14:44:00Z">
        <w:del w:id="1189" w:author="Philip Burrows" w:date="2017-04-24T14:45:00Z">
          <w:r w:rsidRPr="005E5768" w:rsidDel="00700375">
            <w:rPr>
              <w:rFonts w:ascii="Courier New" w:hAnsi="Courier New" w:cs="Courier New"/>
            </w:rPr>
            <w:delText>across</w:delText>
          </w:r>
        </w:del>
        <w:r w:rsidRPr="005E5768">
          <w:rPr>
            <w:rFonts w:ascii="Courier New" w:hAnsi="Courier New" w:cs="Courier New"/>
          </w:rPr>
          <w:t xml:space="preserve"> the 440~ns </w:t>
        </w:r>
        <w:del w:id="1190" w:author="Philip Burrows" w:date="2017-04-24T14:47:00Z">
          <w:r w:rsidRPr="005E5768" w:rsidDel="00D24C01">
            <w:rPr>
              <w:rFonts w:ascii="Courier New" w:hAnsi="Courier New" w:cs="Courier New"/>
            </w:rPr>
            <w:delText>range</w:delText>
          </w:r>
        </w:del>
      </w:moveTo>
      <w:ins w:id="1191" w:author="Philip Burrows" w:date="2017-04-24T14:47:00Z">
        <w:r w:rsidR="00D24C01">
          <w:rPr>
            <w:rFonts w:ascii="Courier New" w:hAnsi="Courier New" w:cs="Courier New"/>
          </w:rPr>
          <w:t>window</w:t>
        </w:r>
      </w:ins>
      <w:moveTo w:id="1192" w:author="Philip Burrows" w:date="2017-04-24T14:44:00Z">
        <w:r w:rsidRPr="005E5768">
          <w:rPr>
            <w:rFonts w:ascii="Courier New" w:hAnsi="Courier New" w:cs="Courier New"/>
          </w:rPr>
          <w:t xml:space="preserve"> in the </w:t>
        </w:r>
      </w:moveTo>
    </w:p>
    <w:p w:rsidR="005E5768" w:rsidRPr="005E5768" w:rsidRDefault="00700375" w:rsidP="00700375">
      <w:pPr>
        <w:pStyle w:val="PlainText"/>
        <w:rPr>
          <w:rFonts w:ascii="Courier New" w:hAnsi="Courier New" w:cs="Courier New"/>
        </w:rPr>
      </w:pPr>
      <w:proofErr w:type="gramStart"/>
      <w:moveTo w:id="1193" w:author="Philip Burrows" w:date="2017-04-24T14:44:00Z">
        <w:r w:rsidRPr="005E5768">
          <w:rPr>
            <w:rFonts w:ascii="Courier New" w:hAnsi="Courier New" w:cs="Courier New"/>
          </w:rPr>
          <w:t>central</w:t>
        </w:r>
        <w:proofErr w:type="gramEnd"/>
        <w:r w:rsidRPr="005E5768">
          <w:rPr>
            <w:rFonts w:ascii="Courier New" w:hAnsi="Courier New" w:cs="Courier New"/>
          </w:rPr>
          <w:t xml:space="preserve"> portion of the pulse</w:t>
        </w:r>
      </w:moveTo>
      <w:ins w:id="1194" w:author="Philip Burrows" w:date="2017-04-24T14:48:00Z">
        <w:r w:rsidR="00D24C01">
          <w:rPr>
            <w:rFonts w:ascii="Courier New" w:hAnsi="Courier New" w:cs="Courier New"/>
          </w:rPr>
          <w:t xml:space="preserve"> (Fig.~\ref{</w:t>
        </w:r>
        <w:proofErr w:type="spellStart"/>
        <w:r w:rsidR="00D24C01">
          <w:rPr>
            <w:rFonts w:ascii="Courier New" w:hAnsi="Courier New" w:cs="Courier New"/>
          </w:rPr>
          <w:t>fig:shape</w:t>
        </w:r>
        <w:proofErr w:type="spellEnd"/>
        <w:r w:rsidR="00D24C01">
          <w:rPr>
            <w:rFonts w:ascii="Courier New" w:hAnsi="Courier New" w:cs="Courier New"/>
          </w:rPr>
          <w:t>})</w:t>
        </w:r>
      </w:ins>
      <w:moveTo w:id="1195" w:author="Philip Burrows" w:date="2017-04-24T14:44:00Z">
        <w:del w:id="1196" w:author="Philip Burrows" w:date="2017-04-24T14:45:00Z">
          <w:r w:rsidRPr="005E5768" w:rsidDel="00700375">
            <w:rPr>
              <w:rFonts w:ascii="Courier New" w:hAnsi="Courier New" w:cs="Courier New"/>
            </w:rPr>
            <w:delText>, as</w:delText>
          </w:r>
        </w:del>
      </w:moveTo>
      <w:moveToRangeEnd w:id="1178"/>
    </w:p>
    <w:p w:rsidR="00700375" w:rsidRDefault="00700375" w:rsidP="005E5768">
      <w:pPr>
        <w:pStyle w:val="PlainText"/>
        <w:rPr>
          <w:ins w:id="1197" w:author="Philip Burrows" w:date="2017-04-24T14:44:00Z"/>
          <w:rFonts w:ascii="Courier New" w:hAnsi="Courier New" w:cs="Courier New"/>
        </w:rPr>
      </w:pPr>
    </w:p>
    <w:p w:rsidR="005E5768" w:rsidRPr="005E5768" w:rsidDel="00700375" w:rsidRDefault="005E5768" w:rsidP="005E5768">
      <w:pPr>
        <w:pStyle w:val="PlainText"/>
        <w:rPr>
          <w:moveFrom w:id="1198" w:author="Philip Burrows" w:date="2017-04-24T14:46:00Z"/>
          <w:rFonts w:ascii="Courier New" w:hAnsi="Courier New" w:cs="Courier New"/>
        </w:rPr>
      </w:pPr>
      <w:moveFromRangeStart w:id="1199" w:author="Philip Burrows" w:date="2017-04-24T14:46:00Z" w:name="move480808520"/>
      <w:moveFrom w:id="1200" w:author="Philip Burrows" w:date="2017-04-24T14:46:00Z">
        <w:r w:rsidRPr="005E5768" w:rsidDel="00700375">
          <w:rPr>
            <w:rFonts w:ascii="Courier New" w:hAnsi="Courier New" w:cs="Courier New"/>
          </w:rPr>
          <w:t>\begin{figure}</w:t>
        </w:r>
      </w:moveFrom>
    </w:p>
    <w:p w:rsidR="005E5768" w:rsidRPr="005E5768" w:rsidDel="00700375" w:rsidRDefault="005E5768" w:rsidP="005E5768">
      <w:pPr>
        <w:pStyle w:val="PlainText"/>
        <w:rPr>
          <w:moveFrom w:id="1201" w:author="Philip Burrows" w:date="2017-04-24T14:46:00Z"/>
          <w:rFonts w:ascii="Courier New" w:hAnsi="Courier New" w:cs="Courier New"/>
        </w:rPr>
      </w:pPr>
      <w:moveFrom w:id="1202" w:author="Philip Burrows" w:date="2017-04-24T14:46:00Z">
        <w:r w:rsidRPr="005E5768" w:rsidDel="00700375">
          <w:rPr>
            <w:rFonts w:ascii="Courier New" w:hAnsi="Courier New" w:cs="Courier New"/>
          </w:rPr>
          <w:tab/>
          <w:t>\includegraphics[width=\columnwidth]{figs/meanJit}</w:t>
        </w:r>
      </w:moveFrom>
    </w:p>
    <w:p w:rsidR="005E5768" w:rsidRPr="005E5768" w:rsidDel="00700375" w:rsidRDefault="005E5768" w:rsidP="005E5768">
      <w:pPr>
        <w:pStyle w:val="PlainText"/>
        <w:rPr>
          <w:moveFrom w:id="1203" w:author="Philip Burrows" w:date="2017-04-24T14:46:00Z"/>
          <w:rFonts w:ascii="Courier New" w:hAnsi="Courier New" w:cs="Courier New"/>
        </w:rPr>
      </w:pPr>
      <w:moveFrom w:id="1204" w:author="Philip Burrows" w:date="2017-04-24T14:46:00Z">
        <w:r w:rsidRPr="005E5768" w:rsidDel="00700375">
          <w:rPr>
            <w:rFonts w:ascii="Courier New" w:hAnsi="Courier New" w:cs="Courier New"/>
          </w:rPr>
          <w:tab/>
          <w:t xml:space="preserve">\caption{\label{fig:meanJit}Distribution of the mean downstream phase with </w:t>
        </w:r>
      </w:moveFrom>
    </w:p>
    <w:p w:rsidR="005E5768" w:rsidRPr="005E5768" w:rsidDel="00700375" w:rsidRDefault="005E5768" w:rsidP="005E5768">
      <w:pPr>
        <w:pStyle w:val="PlainText"/>
        <w:rPr>
          <w:moveFrom w:id="1205" w:author="Philip Burrows" w:date="2017-04-24T14:46:00Z"/>
          <w:rFonts w:ascii="Courier New" w:hAnsi="Courier New" w:cs="Courier New"/>
        </w:rPr>
      </w:pPr>
      <w:moveFrom w:id="1206" w:author="Philip Burrows" w:date="2017-04-24T14:46:00Z">
        <w:r w:rsidRPr="005E5768" w:rsidDel="00700375">
          <w:rPr>
            <w:rFonts w:ascii="Courier New" w:hAnsi="Courier New" w:cs="Courier New"/>
          </w:rPr>
          <w:tab/>
        </w:r>
        <w:r w:rsidRPr="005E5768" w:rsidDel="00700375">
          <w:rPr>
            <w:rFonts w:ascii="Courier New" w:hAnsi="Courier New" w:cs="Courier New"/>
          </w:rPr>
          <w:tab/>
          <w:t xml:space="preserve">the </w:t>
        </w:r>
      </w:moveFrom>
    </w:p>
    <w:p w:rsidR="005E5768" w:rsidRPr="005E5768" w:rsidDel="00700375" w:rsidRDefault="005E5768" w:rsidP="005E5768">
      <w:pPr>
        <w:pStyle w:val="PlainText"/>
        <w:rPr>
          <w:moveFrom w:id="1207" w:author="Philip Burrows" w:date="2017-04-24T14:46:00Z"/>
          <w:rFonts w:ascii="Courier New" w:hAnsi="Courier New" w:cs="Courier New"/>
        </w:rPr>
      </w:pPr>
      <w:moveFrom w:id="1208" w:author="Philip Burrows" w:date="2017-04-24T14:46:00Z">
        <w:r w:rsidRPr="005E5768" w:rsidDel="00700375">
          <w:rPr>
            <w:rFonts w:ascii="Courier New" w:hAnsi="Courier New" w:cs="Courier New"/>
          </w:rPr>
          <w:tab/>
        </w:r>
        <w:r w:rsidRPr="005E5768" w:rsidDel="00700375">
          <w:rPr>
            <w:rFonts w:ascii="Courier New" w:hAnsi="Courier New" w:cs="Courier New"/>
          </w:rPr>
          <w:tab/>
          <w:t>PFF system off (blue) and on (red).}</w:t>
        </w:r>
      </w:moveFrom>
    </w:p>
    <w:p w:rsidR="005E5768" w:rsidRPr="005E5768" w:rsidDel="00700375" w:rsidRDefault="005E5768" w:rsidP="005E5768">
      <w:pPr>
        <w:pStyle w:val="PlainText"/>
        <w:rPr>
          <w:moveFrom w:id="1209" w:author="Philip Burrows" w:date="2017-04-24T14:46:00Z"/>
          <w:rFonts w:ascii="Courier New" w:hAnsi="Courier New" w:cs="Courier New"/>
        </w:rPr>
      </w:pPr>
      <w:moveFrom w:id="1210" w:author="Philip Burrows" w:date="2017-04-24T14:46:00Z">
        <w:r w:rsidRPr="005E5768" w:rsidDel="00700375">
          <w:rPr>
            <w:rFonts w:ascii="Courier New" w:hAnsi="Courier New" w:cs="Courier New"/>
          </w:rPr>
          <w:t>\end{figure}</w:t>
        </w:r>
      </w:moveFrom>
    </w:p>
    <w:moveFromRangeEnd w:id="1199"/>
    <w:p w:rsidR="005E5768" w:rsidRPr="005E5768" w:rsidDel="00D24C01" w:rsidRDefault="005E5768" w:rsidP="005E5768">
      <w:pPr>
        <w:pStyle w:val="PlainText"/>
        <w:rPr>
          <w:del w:id="1211" w:author="Philip Burrows" w:date="2017-04-24T14:47:00Z"/>
          <w:rFonts w:ascii="Courier New" w:hAnsi="Courier New" w:cs="Courier New"/>
        </w:rPr>
      </w:pPr>
    </w:p>
    <w:p w:rsidR="005E5768" w:rsidRPr="005E5768" w:rsidRDefault="00D24C01" w:rsidP="005E5768">
      <w:pPr>
        <w:pStyle w:val="PlainText"/>
        <w:rPr>
          <w:rFonts w:ascii="Courier New" w:hAnsi="Courier New" w:cs="Courier New"/>
        </w:rPr>
      </w:pPr>
      <w:ins w:id="1212" w:author="Philip Burrows" w:date="2017-04-24T14:48:00Z">
        <w:r>
          <w:rPr>
            <w:rFonts w:ascii="Courier New" w:hAnsi="Courier New" w:cs="Courier New"/>
          </w:rPr>
          <w:t xml:space="preserve">This is illustrated in </w:t>
        </w:r>
      </w:ins>
      <w:r w:rsidR="005E5768" w:rsidRPr="005E5768">
        <w:rPr>
          <w:rFonts w:ascii="Courier New" w:hAnsi="Courier New" w:cs="Courier New"/>
        </w:rPr>
        <w:t>Fig</w:t>
      </w:r>
      <w:proofErr w:type="gramStart"/>
      <w:r w:rsidR="005E5768" w:rsidRPr="005E5768">
        <w:rPr>
          <w:rFonts w:ascii="Courier New" w:hAnsi="Courier New" w:cs="Courier New"/>
        </w:rPr>
        <w:t>.~</w:t>
      </w:r>
      <w:proofErr w:type="gramEnd"/>
      <w:r w:rsidR="005E5768" w:rsidRPr="005E5768">
        <w:rPr>
          <w:rFonts w:ascii="Courier New" w:hAnsi="Courier New" w:cs="Courier New"/>
        </w:rPr>
        <w:t>\ref{</w:t>
      </w:r>
      <w:proofErr w:type="spellStart"/>
      <w:r w:rsidR="005E5768" w:rsidRPr="005E5768">
        <w:rPr>
          <w:rFonts w:ascii="Courier New" w:hAnsi="Courier New" w:cs="Courier New"/>
        </w:rPr>
        <w:t>fig:meanJit</w:t>
      </w:r>
      <w:proofErr w:type="spellEnd"/>
      <w:r w:rsidR="005E5768" w:rsidRPr="005E5768">
        <w:rPr>
          <w:rFonts w:ascii="Courier New" w:hAnsi="Courier New" w:cs="Courier New"/>
        </w:rPr>
        <w:t>}</w:t>
      </w:r>
      <w:ins w:id="1213" w:author="Philip Burrows" w:date="2017-04-24T14:49:00Z">
        <w:r>
          <w:rPr>
            <w:rFonts w:ascii="Courier New" w:hAnsi="Courier New" w:cs="Courier New"/>
          </w:rPr>
          <w:t>, which</w:t>
        </w:r>
      </w:ins>
      <w:r w:rsidR="005E5768" w:rsidRPr="005E5768">
        <w:rPr>
          <w:rFonts w:ascii="Courier New" w:hAnsi="Courier New" w:cs="Courier New"/>
        </w:rPr>
        <w:t xml:space="preserve"> shows the </w:t>
      </w:r>
      <w:del w:id="1214" w:author="Philip Burrows" w:date="2017-04-24T14:51:00Z">
        <w:r w:rsidR="005E5768" w:rsidRPr="005E5768" w:rsidDel="00D24C01">
          <w:rPr>
            <w:rFonts w:ascii="Courier New" w:hAnsi="Courier New" w:cs="Courier New"/>
          </w:rPr>
          <w:delText xml:space="preserve">effect of the PFF system on the </w:delText>
        </w:r>
      </w:del>
      <w:r w:rsidR="005E5768" w:rsidRPr="005E5768">
        <w:rPr>
          <w:rFonts w:ascii="Courier New" w:hAnsi="Courier New" w:cs="Courier New"/>
        </w:rPr>
        <w:t xml:space="preserve">pulse-to-pulse </w:t>
      </w:r>
    </w:p>
    <w:p w:rsidR="005E5768" w:rsidRPr="005E5768" w:rsidDel="00D24C01" w:rsidRDefault="005E5768" w:rsidP="005E5768">
      <w:pPr>
        <w:pStyle w:val="PlainText"/>
        <w:rPr>
          <w:del w:id="1215" w:author="Philip Burrows" w:date="2017-04-24T14:52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stability</w:t>
      </w:r>
      <w:proofErr w:type="gramEnd"/>
      <w:r w:rsidRPr="005E5768">
        <w:rPr>
          <w:rFonts w:ascii="Courier New" w:hAnsi="Courier New" w:cs="Courier New"/>
        </w:rPr>
        <w:t xml:space="preserve"> </w:t>
      </w:r>
      <w:ins w:id="1216" w:author="Philip Burrows" w:date="2017-04-24T14:51:00Z">
        <w:r w:rsidR="00D24C01">
          <w:rPr>
            <w:rFonts w:ascii="Courier New" w:hAnsi="Courier New" w:cs="Courier New"/>
          </w:rPr>
          <w:t>for</w:t>
        </w:r>
      </w:ins>
      <w:del w:id="1217" w:author="Philip Burrows" w:date="2017-04-24T14:51:00Z">
        <w:r w:rsidRPr="005E5768" w:rsidDel="00D24C01">
          <w:rPr>
            <w:rFonts w:ascii="Courier New" w:hAnsi="Courier New" w:cs="Courier New"/>
          </w:rPr>
          <w:delText>across</w:delText>
        </w:r>
      </w:del>
      <w:r w:rsidRPr="005E5768">
        <w:rPr>
          <w:rFonts w:ascii="Courier New" w:hAnsi="Courier New" w:cs="Courier New"/>
        </w:rPr>
        <w:t xml:space="preserve"> a dataset </w:t>
      </w:r>
      <w:ins w:id="1218" w:author="Philip Burrows" w:date="2017-04-24T14:51:00Z">
        <w:r w:rsidR="00D24C01">
          <w:rPr>
            <w:rFonts w:ascii="Courier New" w:hAnsi="Courier New" w:cs="Courier New"/>
          </w:rPr>
          <w:t xml:space="preserve">of </w:t>
        </w:r>
      </w:ins>
      <w:r w:rsidRPr="005E5768">
        <w:rPr>
          <w:rFonts w:ascii="Courier New" w:hAnsi="Courier New" w:cs="Courier New"/>
        </w:rPr>
        <w:t>around ten minutes</w:t>
      </w:r>
      <w:ins w:id="1219" w:author="Philip Burrows" w:date="2017-04-24T14:52:00Z">
        <w:r w:rsidR="00D24C01">
          <w:rPr>
            <w:rFonts w:ascii="Courier New" w:hAnsi="Courier New" w:cs="Courier New"/>
          </w:rPr>
          <w:t>’ duration</w:t>
        </w:r>
      </w:ins>
      <w:del w:id="1220" w:author="Philip Burrows" w:date="2017-04-24T14:51:00Z">
        <w:r w:rsidRPr="005E5768" w:rsidDel="00D24C01">
          <w:rPr>
            <w:rFonts w:ascii="Courier New" w:hAnsi="Courier New" w:cs="Courier New"/>
          </w:rPr>
          <w:delText xml:space="preserve"> in length</w:delText>
        </w:r>
      </w:del>
      <w:r w:rsidRPr="005E5768">
        <w:rPr>
          <w:rFonts w:ascii="Courier New" w:hAnsi="Courier New" w:cs="Courier New"/>
        </w:rPr>
        <w:t xml:space="preserve">. </w:t>
      </w:r>
      <w:del w:id="1221" w:author="Philip Burrows" w:date="2017-04-24T14:52:00Z">
        <w:r w:rsidRPr="005E5768" w:rsidDel="00D24C01">
          <w:rPr>
            <w:rFonts w:ascii="Courier New" w:hAnsi="Courier New" w:cs="Courier New"/>
          </w:rPr>
          <w:delText xml:space="preserve">An </w:delText>
        </w:r>
      </w:del>
    </w:p>
    <w:p w:rsidR="005E5768" w:rsidRPr="005E5768" w:rsidRDefault="005E5768" w:rsidP="00D24C01">
      <w:pPr>
        <w:pStyle w:val="PlainText"/>
        <w:rPr>
          <w:rFonts w:ascii="Courier New" w:hAnsi="Courier New" w:cs="Courier New"/>
        </w:rPr>
      </w:pPr>
      <w:del w:id="1222" w:author="Philip Burrows" w:date="2017-04-24T14:52:00Z">
        <w:r w:rsidRPr="005E5768" w:rsidDel="00D24C01">
          <w:rPr>
            <w:rFonts w:ascii="Courier New" w:hAnsi="Courier New" w:cs="Courier New"/>
          </w:rPr>
          <w:delText>initial mean downstream</w:delText>
        </w:r>
      </w:del>
      <w:ins w:id="1223" w:author="Philip Burrows" w:date="2017-04-24T14:52:00Z">
        <w:r w:rsidR="00D24C01">
          <w:rPr>
            <w:rFonts w:ascii="Courier New" w:hAnsi="Courier New" w:cs="Courier New"/>
          </w:rPr>
          <w:t>The</w:t>
        </w:r>
      </w:ins>
      <w:r w:rsidRPr="005E5768">
        <w:rPr>
          <w:rFonts w:ascii="Courier New" w:hAnsi="Courier New" w:cs="Courier New"/>
        </w:rPr>
        <w:t xml:space="preserve"> </w:t>
      </w:r>
      <w:ins w:id="1224" w:author="Philip Burrows" w:date="2017-04-24T14:52:00Z">
        <w:r w:rsidR="00D24C01">
          <w:rPr>
            <w:rFonts w:ascii="Courier New" w:hAnsi="Courier New" w:cs="Courier New"/>
          </w:rPr>
          <w:t xml:space="preserve">mean </w:t>
        </w:r>
      </w:ins>
      <w:r w:rsidRPr="005E5768">
        <w:rPr>
          <w:rFonts w:ascii="Courier New" w:hAnsi="Courier New" w:cs="Courier New"/>
        </w:rPr>
        <w:t xml:space="preserve">phase jitter </w:t>
      </w:r>
      <w:ins w:id="1225" w:author="Philip Burrows" w:date="2017-04-24T14:52:00Z">
        <w:r w:rsidR="00D24C01">
          <w:rPr>
            <w:rFonts w:ascii="Courier New" w:hAnsi="Courier New" w:cs="Courier New"/>
          </w:rPr>
          <w:t xml:space="preserve">is reduced from </w:t>
        </w:r>
      </w:ins>
      <w:del w:id="1226" w:author="Philip Burrows" w:date="2017-04-24T14:52:00Z">
        <w:r w:rsidRPr="005E5768" w:rsidDel="00D24C01">
          <w:rPr>
            <w:rFonts w:ascii="Courier New" w:hAnsi="Courier New" w:cs="Courier New"/>
          </w:rPr>
          <w:delText>of</w:delText>
        </w:r>
      </w:del>
      <w:r w:rsidRPr="005E5768">
        <w:rPr>
          <w:rFonts w:ascii="Courier New" w:hAnsi="Courier New" w:cs="Courier New"/>
        </w:rPr>
        <w:t xml:space="preserve"> </w:t>
      </w: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0.92\pm0.04^\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</w:t>
      </w:r>
      <w:del w:id="1227" w:author="Philip Burrows" w:date="2017-04-24T14:52:00Z">
        <w:r w:rsidRPr="005E5768" w:rsidDel="00D24C01">
          <w:rPr>
            <w:rFonts w:ascii="Courier New" w:hAnsi="Courier New" w:cs="Courier New"/>
          </w:rPr>
          <w:delText xml:space="preserve">is reduced </w:delText>
        </w:r>
      </w:del>
      <w:r w:rsidRPr="005E5768">
        <w:rPr>
          <w:rFonts w:ascii="Courier New" w:hAnsi="Courier New" w:cs="Courier New"/>
        </w:rPr>
        <w:t>to \(0.20\pm0.01^\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by the PFF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correction</w:t>
      </w:r>
      <w:proofErr w:type="gramEnd"/>
      <w:r w:rsidRPr="005E5768">
        <w:rPr>
          <w:rFonts w:ascii="Courier New" w:hAnsi="Courier New" w:cs="Courier New"/>
        </w:rPr>
        <w:t xml:space="preserve">. </w:t>
      </w:r>
      <w:del w:id="1228" w:author="Philip Burrows" w:date="2017-04-24T14:52:00Z">
        <w:r w:rsidRPr="005E5768" w:rsidDel="00F66E9E">
          <w:rPr>
            <w:rFonts w:ascii="Courier New" w:hAnsi="Courier New" w:cs="Courier New"/>
          </w:rPr>
          <w:delText xml:space="preserve">All </w:delText>
        </w:r>
      </w:del>
      <w:ins w:id="1229" w:author="Philip Burrows" w:date="2017-04-24T14:52:00Z">
        <w:r w:rsidR="00F66E9E">
          <w:rPr>
            <w:rFonts w:ascii="Courier New" w:hAnsi="Courier New" w:cs="Courier New"/>
          </w:rPr>
          <w:t>For this dataset the</w:t>
        </w:r>
        <w:r w:rsidR="00F66E9E" w:rsidRPr="005E5768">
          <w:rPr>
            <w:rFonts w:ascii="Courier New" w:hAnsi="Courier New" w:cs="Courier New"/>
          </w:rPr>
          <w:t xml:space="preserve"> </w:t>
        </w:r>
      </w:ins>
      <w:r w:rsidRPr="005E5768">
        <w:rPr>
          <w:rFonts w:ascii="Courier New" w:hAnsi="Courier New" w:cs="Courier New"/>
        </w:rPr>
        <w:t xml:space="preserve">correlation between the </w:t>
      </w:r>
      <w:ins w:id="1230" w:author="Philip Burrows" w:date="2017-04-24T14:52:00Z">
        <w:r w:rsidR="00F66E9E">
          <w:rPr>
            <w:rFonts w:ascii="Courier New" w:hAnsi="Courier New" w:cs="Courier New"/>
          </w:rPr>
          <w:t xml:space="preserve">incoming </w:t>
        </w:r>
      </w:ins>
      <w:r w:rsidRPr="005E5768">
        <w:rPr>
          <w:rFonts w:ascii="Courier New" w:hAnsi="Courier New" w:cs="Courier New"/>
        </w:rPr>
        <w:t xml:space="preserve">upstream and </w:t>
      </w:r>
      <w:ins w:id="1231" w:author="Philip Burrows" w:date="2017-04-24T14:52:00Z">
        <w:r w:rsidR="00F66E9E">
          <w:rPr>
            <w:rFonts w:ascii="Courier New" w:hAnsi="Courier New" w:cs="Courier New"/>
          </w:rPr>
          <w:t xml:space="preserve">corrected </w:t>
        </w:r>
      </w:ins>
      <w:r w:rsidRPr="005E5768">
        <w:rPr>
          <w:rFonts w:ascii="Courier New" w:hAnsi="Courier New" w:cs="Courier New"/>
        </w:rPr>
        <w:t xml:space="preserve">downstream </w:t>
      </w:r>
      <w:ins w:id="1232" w:author="Philip Burrows" w:date="2017-04-24T14:53:00Z">
        <w:r w:rsidR="00F66E9E">
          <w:rPr>
            <w:rFonts w:ascii="Courier New" w:hAnsi="Courier New" w:cs="Courier New"/>
          </w:rPr>
          <w:t xml:space="preserve">phase </w:t>
        </w:r>
      </w:ins>
      <w:r w:rsidRPr="005E5768">
        <w:rPr>
          <w:rFonts w:ascii="Courier New" w:hAnsi="Courier New" w:cs="Courier New"/>
        </w:rPr>
        <w:t>jitter</w:t>
      </w:r>
      <w:ins w:id="1233" w:author="Philip Burrows" w:date="2017-04-24T14:53:00Z">
        <w:r w:rsidR="00F66E9E">
          <w:rPr>
            <w:rFonts w:ascii="Courier New" w:hAnsi="Courier New" w:cs="Courier New"/>
          </w:rPr>
          <w:t>s</w:t>
        </w:r>
      </w:ins>
      <w:r w:rsidRPr="005E5768">
        <w:rPr>
          <w:rFonts w:ascii="Courier New" w:hAnsi="Courier New" w:cs="Courier New"/>
        </w:rPr>
        <w:t xml:space="preserve"> is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1234" w:author="Philip Burrows" w:date="2017-04-24T14:53:00Z">
        <w:r w:rsidRPr="005E5768" w:rsidDel="00F66E9E">
          <w:rPr>
            <w:rFonts w:ascii="Courier New" w:hAnsi="Courier New" w:cs="Courier New"/>
          </w:rPr>
          <w:delText>removed by the system,</w:delText>
        </w:r>
      </w:del>
      <w:proofErr w:type="gramStart"/>
      <w:ins w:id="1235" w:author="Philip Burrows" w:date="2017-04-24T14:53:00Z">
        <w:r w:rsidR="00F66E9E">
          <w:rPr>
            <w:rFonts w:ascii="Courier New" w:hAnsi="Courier New" w:cs="Courier New"/>
          </w:rPr>
          <w:t>reduced</w:t>
        </w:r>
        <w:proofErr w:type="gramEnd"/>
        <w:r w:rsidR="00F66E9E">
          <w:rPr>
            <w:rFonts w:ascii="Courier New" w:hAnsi="Courier New" w:cs="Courier New"/>
          </w:rPr>
          <w:t xml:space="preserve"> </w:t>
        </w:r>
      </w:ins>
      <w:del w:id="1236" w:author="Philip Burrows" w:date="2017-04-24T14:53:00Z">
        <w:r w:rsidRPr="005E5768" w:rsidDel="00F66E9E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from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 xml:space="preserve">96\pm2\%\) to \(0\pm7\%\). </w:t>
      </w:r>
      <w:del w:id="1237" w:author="Philip Burrows" w:date="2017-04-24T14:53:00Z">
        <w:r w:rsidRPr="005E5768" w:rsidDel="00F66E9E">
          <w:rPr>
            <w:rFonts w:ascii="Courier New" w:hAnsi="Courier New" w:cs="Courier New"/>
          </w:rPr>
          <w:delText>The achieved stability</w:delText>
        </w:r>
      </w:del>
      <w:ins w:id="1238" w:author="Philip Burrows" w:date="2017-04-24T14:55:00Z">
        <w:r w:rsidR="00F66E9E">
          <w:rPr>
            <w:rFonts w:ascii="Courier New" w:hAnsi="Courier New" w:cs="Courier New"/>
          </w:rPr>
          <w:t xml:space="preserve"> Given the incoming upstream phase jitter and measured upstream-downstream correlation, </w:t>
        </w:r>
      </w:ins>
      <w:ins w:id="1239" w:author="Philip Burrows" w:date="2017-04-24T14:53:00Z">
        <w:r w:rsidR="00F66E9E">
          <w:rPr>
            <w:rFonts w:ascii="Courier New" w:hAnsi="Courier New" w:cs="Courier New"/>
          </w:rPr>
          <w:t>this performance</w:t>
        </w:r>
      </w:ins>
      <w:r w:rsidRPr="005E5768">
        <w:rPr>
          <w:rFonts w:ascii="Courier New" w:hAnsi="Courier New" w:cs="Courier New"/>
        </w:rPr>
        <w:t xml:space="preserve"> is consistent with the </w:t>
      </w:r>
    </w:p>
    <w:p w:rsidR="005E5768" w:rsidRPr="005E5768" w:rsidDel="00F66E9E" w:rsidRDefault="00F66E9E" w:rsidP="005E5768">
      <w:pPr>
        <w:pStyle w:val="PlainText"/>
        <w:rPr>
          <w:del w:id="1240" w:author="Philip Burrows" w:date="2017-04-24T14:55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T</w:t>
      </w:r>
      <w:r w:rsidR="005E5768" w:rsidRPr="005E5768">
        <w:rPr>
          <w:rFonts w:ascii="Courier New" w:hAnsi="Courier New" w:cs="Courier New"/>
        </w:rPr>
        <w:t>heoretical</w:t>
      </w:r>
      <w:ins w:id="1241" w:author="Philip Burrows" w:date="2017-04-24T14:56:00Z">
        <w:r>
          <w:rPr>
            <w:rFonts w:ascii="Courier New" w:hAnsi="Courier New" w:cs="Courier New"/>
          </w:rPr>
          <w:t>ly-</w:t>
        </w:r>
      </w:ins>
      <w:del w:id="1242" w:author="Philip Burrows" w:date="2017-04-24T14:56:00Z">
        <w:r w:rsidR="005E5768" w:rsidRPr="005E5768" w:rsidDel="00F66E9E">
          <w:rPr>
            <w:rFonts w:ascii="Courier New" w:hAnsi="Courier New" w:cs="Courier New"/>
          </w:rPr>
          <w:delText xml:space="preserve"> </w:delText>
        </w:r>
      </w:del>
      <w:r w:rsidR="005E5768" w:rsidRPr="005E5768">
        <w:rPr>
          <w:rFonts w:ascii="Courier New" w:hAnsi="Courier New" w:cs="Courier New"/>
        </w:rPr>
        <w:t>predict</w:t>
      </w:r>
      <w:ins w:id="1243" w:author="Philip Burrows" w:date="2017-04-24T14:56:00Z">
        <w:r>
          <w:rPr>
            <w:rFonts w:ascii="Courier New" w:hAnsi="Courier New" w:cs="Courier New"/>
          </w:rPr>
          <w:t>ed correction of</w:t>
        </w:r>
      </w:ins>
      <w:del w:id="1244" w:author="Philip Burrows" w:date="2017-04-24T14:56:00Z">
        <w:r w:rsidR="005E5768" w:rsidRPr="005E5768" w:rsidDel="00F66E9E">
          <w:rPr>
            <w:rFonts w:ascii="Courier New" w:hAnsi="Courier New" w:cs="Courier New"/>
          </w:rPr>
          <w:delText>ion</w:delText>
        </w:r>
      </w:del>
      <w:r w:rsidR="005E5768" w:rsidRPr="005E5768">
        <w:rPr>
          <w:rFonts w:ascii="Courier New" w:hAnsi="Courier New" w:cs="Courier New"/>
        </w:rPr>
        <w:t xml:space="preserve"> (</w:t>
      </w:r>
      <w:del w:id="1245" w:author="Philip Burrows" w:date="2017-04-24T14:55:00Z">
        <w:r w:rsidR="005E5768" w:rsidRPr="005E5768" w:rsidDel="00F66E9E">
          <w:rPr>
            <w:rFonts w:ascii="Courier New" w:hAnsi="Courier New" w:cs="Courier New"/>
          </w:rPr>
          <w:delText xml:space="preserve">considering the initial correlation and jitter) of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0.26\pm0.06^\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</w:t>
      </w:r>
      <w:del w:id="1246" w:author="Philip Burrows" w:date="2017-04-24T14:56:00Z">
        <w:r w:rsidRPr="005E5768" w:rsidDel="00F66E9E">
          <w:rPr>
            <w:rFonts w:ascii="Courier New" w:hAnsi="Courier New" w:cs="Courier New"/>
          </w:rPr>
          <w:delText xml:space="preserve"> within error bars</w:delText>
        </w:r>
      </w:del>
      <w:r w:rsidRPr="005E5768">
        <w:rPr>
          <w:rFonts w:ascii="Courier New" w:hAnsi="Courier New" w:cs="Courier New"/>
        </w:rPr>
        <w:t>.</w:t>
      </w:r>
    </w:p>
    <w:p w:rsidR="005E5768" w:rsidRDefault="005E5768" w:rsidP="005E5768">
      <w:pPr>
        <w:pStyle w:val="PlainText"/>
        <w:rPr>
          <w:ins w:id="1247" w:author="Philip Burrows" w:date="2017-04-24T14:46:00Z"/>
          <w:rFonts w:ascii="Courier New" w:hAnsi="Courier New" w:cs="Courier New"/>
        </w:rPr>
      </w:pPr>
    </w:p>
    <w:p w:rsidR="00700375" w:rsidRPr="005E5768" w:rsidRDefault="00700375" w:rsidP="00700375">
      <w:pPr>
        <w:pStyle w:val="PlainText"/>
        <w:rPr>
          <w:moveTo w:id="1248" w:author="Philip Burrows" w:date="2017-04-24T14:46:00Z"/>
          <w:rFonts w:ascii="Courier New" w:hAnsi="Courier New" w:cs="Courier New"/>
        </w:rPr>
      </w:pPr>
      <w:moveToRangeStart w:id="1249" w:author="Philip Burrows" w:date="2017-04-24T14:46:00Z" w:name="move480808520"/>
      <w:moveTo w:id="1250" w:author="Philip Burrows" w:date="2017-04-24T14:46:00Z">
        <w:r w:rsidRPr="005E5768">
          <w:rPr>
            <w:rFonts w:ascii="Courier New" w:hAnsi="Courier New" w:cs="Courier New"/>
          </w:rPr>
          <w:t>\begin{figure}</w:t>
        </w:r>
      </w:moveTo>
    </w:p>
    <w:p w:rsidR="00700375" w:rsidRPr="005E5768" w:rsidRDefault="00700375" w:rsidP="00700375">
      <w:pPr>
        <w:pStyle w:val="PlainText"/>
        <w:rPr>
          <w:moveTo w:id="1251" w:author="Philip Burrows" w:date="2017-04-24T14:46:00Z"/>
          <w:rFonts w:ascii="Courier New" w:hAnsi="Courier New" w:cs="Courier New"/>
        </w:rPr>
      </w:pPr>
      <w:moveTo w:id="1252" w:author="Philip Burrows" w:date="2017-04-24T14:46:00Z">
        <w:r w:rsidRPr="005E5768">
          <w:rPr>
            <w:rFonts w:ascii="Courier New" w:hAnsi="Courier New" w:cs="Courier New"/>
          </w:rPr>
          <w:tab/>
          <w:t>\</w:t>
        </w:r>
        <w:proofErr w:type="spellStart"/>
        <w:r w:rsidRPr="005E5768">
          <w:rPr>
            <w:rFonts w:ascii="Courier New" w:hAnsi="Courier New" w:cs="Courier New"/>
          </w:rPr>
          <w:t>includegraphics</w:t>
        </w:r>
        <w:proofErr w:type="spellEnd"/>
        <w:r w:rsidRPr="005E5768">
          <w:rPr>
            <w:rFonts w:ascii="Courier New" w:hAnsi="Courier New" w:cs="Courier New"/>
          </w:rPr>
          <w:t>[width=\</w:t>
        </w:r>
        <w:proofErr w:type="spellStart"/>
        <w:r w:rsidRPr="005E5768">
          <w:rPr>
            <w:rFonts w:ascii="Courier New" w:hAnsi="Courier New" w:cs="Courier New"/>
          </w:rPr>
          <w:t>columnwidth</w:t>
        </w:r>
        <w:proofErr w:type="spellEnd"/>
        <w:r w:rsidRPr="005E5768">
          <w:rPr>
            <w:rFonts w:ascii="Courier New" w:hAnsi="Courier New" w:cs="Courier New"/>
          </w:rPr>
          <w:t>]{figs/</w:t>
        </w:r>
        <w:proofErr w:type="spellStart"/>
        <w:r w:rsidRPr="005E5768">
          <w:rPr>
            <w:rFonts w:ascii="Courier New" w:hAnsi="Courier New" w:cs="Courier New"/>
          </w:rPr>
          <w:t>meanJit</w:t>
        </w:r>
        <w:proofErr w:type="spellEnd"/>
        <w:r w:rsidRPr="005E5768">
          <w:rPr>
            <w:rFonts w:ascii="Courier New" w:hAnsi="Courier New" w:cs="Courier New"/>
          </w:rPr>
          <w:t>}</w:t>
        </w:r>
      </w:moveTo>
    </w:p>
    <w:p w:rsidR="00700375" w:rsidRPr="005E5768" w:rsidRDefault="00700375" w:rsidP="00700375">
      <w:pPr>
        <w:pStyle w:val="PlainText"/>
        <w:rPr>
          <w:moveTo w:id="1253" w:author="Philip Burrows" w:date="2017-04-24T14:46:00Z"/>
          <w:rFonts w:ascii="Courier New" w:hAnsi="Courier New" w:cs="Courier New"/>
        </w:rPr>
      </w:pPr>
      <w:moveTo w:id="1254" w:author="Philip Burrows" w:date="2017-04-24T14:46:00Z">
        <w:r w:rsidRPr="005E5768">
          <w:rPr>
            <w:rFonts w:ascii="Courier New" w:hAnsi="Courier New" w:cs="Courier New"/>
          </w:rPr>
          <w:tab/>
          <w:t>\caption{\label{</w:t>
        </w:r>
        <w:proofErr w:type="spellStart"/>
        <w:r w:rsidRPr="005E5768">
          <w:rPr>
            <w:rFonts w:ascii="Courier New" w:hAnsi="Courier New" w:cs="Courier New"/>
          </w:rPr>
          <w:t>fig:meanJit</w:t>
        </w:r>
        <w:proofErr w:type="spellEnd"/>
        <w:r w:rsidRPr="005E5768">
          <w:rPr>
            <w:rFonts w:ascii="Courier New" w:hAnsi="Courier New" w:cs="Courier New"/>
          </w:rPr>
          <w:t xml:space="preserve">}Distribution of the mean downstream phase with </w:t>
        </w:r>
      </w:moveTo>
    </w:p>
    <w:p w:rsidR="00700375" w:rsidRPr="005E5768" w:rsidRDefault="00700375" w:rsidP="00700375">
      <w:pPr>
        <w:pStyle w:val="PlainText"/>
        <w:rPr>
          <w:moveTo w:id="1255" w:author="Philip Burrows" w:date="2017-04-24T14:46:00Z"/>
          <w:rFonts w:ascii="Courier New" w:hAnsi="Courier New" w:cs="Courier New"/>
        </w:rPr>
      </w:pPr>
      <w:moveTo w:id="1256" w:author="Philip Burrows" w:date="2017-04-24T14:46:00Z">
        <w:r w:rsidRPr="005E5768">
          <w:rPr>
            <w:rFonts w:ascii="Courier New" w:hAnsi="Courier New" w:cs="Courier New"/>
          </w:rPr>
          <w:tab/>
        </w:r>
        <w:r w:rsidRPr="005E5768">
          <w:rPr>
            <w:rFonts w:ascii="Courier New" w:hAnsi="Courier New" w:cs="Courier New"/>
          </w:rPr>
          <w:tab/>
        </w:r>
        <w:proofErr w:type="gramStart"/>
        <w:r w:rsidRPr="005E5768">
          <w:rPr>
            <w:rFonts w:ascii="Courier New" w:hAnsi="Courier New" w:cs="Courier New"/>
          </w:rPr>
          <w:t>the</w:t>
        </w:r>
        <w:proofErr w:type="gramEnd"/>
        <w:r w:rsidRPr="005E5768">
          <w:rPr>
            <w:rFonts w:ascii="Courier New" w:hAnsi="Courier New" w:cs="Courier New"/>
          </w:rPr>
          <w:t xml:space="preserve"> </w:t>
        </w:r>
      </w:moveTo>
    </w:p>
    <w:p w:rsidR="00700375" w:rsidRPr="005E5768" w:rsidRDefault="00700375" w:rsidP="00700375">
      <w:pPr>
        <w:pStyle w:val="PlainText"/>
        <w:rPr>
          <w:moveTo w:id="1257" w:author="Philip Burrows" w:date="2017-04-24T14:46:00Z"/>
          <w:rFonts w:ascii="Courier New" w:hAnsi="Courier New" w:cs="Courier New"/>
        </w:rPr>
      </w:pPr>
      <w:moveTo w:id="1258" w:author="Philip Burrows" w:date="2017-04-24T14:46:00Z">
        <w:r w:rsidRPr="005E5768">
          <w:rPr>
            <w:rFonts w:ascii="Courier New" w:hAnsi="Courier New" w:cs="Courier New"/>
          </w:rPr>
          <w:tab/>
        </w:r>
        <w:r w:rsidRPr="005E5768">
          <w:rPr>
            <w:rFonts w:ascii="Courier New" w:hAnsi="Courier New" w:cs="Courier New"/>
          </w:rPr>
          <w:tab/>
          <w:t>PFF system off (blue) and on (red).}</w:t>
        </w:r>
      </w:moveTo>
    </w:p>
    <w:p w:rsidR="00700375" w:rsidRPr="005E5768" w:rsidRDefault="00700375" w:rsidP="00700375">
      <w:pPr>
        <w:pStyle w:val="PlainText"/>
        <w:rPr>
          <w:moveTo w:id="1259" w:author="Philip Burrows" w:date="2017-04-24T14:46:00Z"/>
          <w:rFonts w:ascii="Courier New" w:hAnsi="Courier New" w:cs="Courier New"/>
        </w:rPr>
      </w:pPr>
      <w:moveTo w:id="1260" w:author="Philip Burrows" w:date="2017-04-24T14:46:00Z">
        <w:r w:rsidRPr="005E5768">
          <w:rPr>
            <w:rFonts w:ascii="Courier New" w:hAnsi="Courier New" w:cs="Courier New"/>
          </w:rPr>
          <w:t>\end{figure}</w:t>
        </w:r>
      </w:moveTo>
    </w:p>
    <w:moveToRangeEnd w:id="1249"/>
    <w:p w:rsidR="00700375" w:rsidRDefault="00700375" w:rsidP="005E5768">
      <w:pPr>
        <w:pStyle w:val="PlainText"/>
        <w:rPr>
          <w:ins w:id="1261" w:author="Philip Burrows" w:date="2017-04-24T14:46:00Z"/>
          <w:rFonts w:ascii="Courier New" w:hAnsi="Courier New" w:cs="Courier New"/>
        </w:rPr>
      </w:pPr>
    </w:p>
    <w:p w:rsidR="00007418" w:rsidRDefault="00007418" w:rsidP="00007418">
      <w:pPr>
        <w:pStyle w:val="PlainText"/>
        <w:rPr>
          <w:ins w:id="1262" w:author="Philip Burrows" w:date="2017-04-24T14:57:00Z"/>
          <w:rFonts w:ascii="Courier New" w:hAnsi="Courier New" w:cs="Courier New"/>
        </w:rPr>
      </w:pPr>
    </w:p>
    <w:p w:rsidR="00700375" w:rsidRPr="005E5768" w:rsidRDefault="00700375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007418" w:rsidP="005E5768">
      <w:pPr>
        <w:pStyle w:val="PlainText"/>
        <w:rPr>
          <w:rFonts w:ascii="Courier New" w:hAnsi="Courier New" w:cs="Courier New"/>
        </w:rPr>
      </w:pPr>
      <w:ins w:id="1263" w:author="Philip Burrows" w:date="2017-04-24T14:58:00Z">
        <w:r>
          <w:rPr>
            <w:rFonts w:ascii="Courier New" w:hAnsi="Courier New" w:cs="Courier New"/>
          </w:rPr>
          <w:t xml:space="preserve">Typically </w:t>
        </w:r>
      </w:ins>
      <w:ins w:id="1264" w:author="Philip Burrows" w:date="2017-04-24T14:59:00Z">
        <w:r>
          <w:rPr>
            <w:rFonts w:ascii="Courier New" w:hAnsi="Courier New" w:cs="Courier New"/>
          </w:rPr>
          <w:t>t</w:t>
        </w:r>
      </w:ins>
      <w:del w:id="1265" w:author="Philip Burrows" w:date="2017-04-24T14:59:00Z">
        <w:r w:rsidR="005E5768" w:rsidRPr="005E5768" w:rsidDel="00007418">
          <w:rPr>
            <w:rFonts w:ascii="Courier New" w:hAnsi="Courier New" w:cs="Courier New"/>
          </w:rPr>
          <w:delText>T</w:delText>
        </w:r>
      </w:del>
      <w:r w:rsidR="005E5768" w:rsidRPr="005E5768">
        <w:rPr>
          <w:rFonts w:ascii="Courier New" w:hAnsi="Courier New" w:cs="Courier New"/>
        </w:rPr>
        <w:t xml:space="preserve">his level of </w:t>
      </w:r>
      <w:ins w:id="1266" w:author="Philip Burrows" w:date="2017-04-24T14:59:00Z">
        <w:r>
          <w:rPr>
            <w:rFonts w:ascii="Courier New" w:hAnsi="Courier New" w:cs="Courier New"/>
          </w:rPr>
          <w:t xml:space="preserve">corrected phase </w:t>
        </w:r>
      </w:ins>
      <w:r w:rsidR="005E5768" w:rsidRPr="005E5768">
        <w:rPr>
          <w:rFonts w:ascii="Courier New" w:hAnsi="Courier New" w:cs="Courier New"/>
        </w:rPr>
        <w:t xml:space="preserve">stability could not be maintained for longer </w:t>
      </w:r>
      <w:ins w:id="1267" w:author="Philip Burrows" w:date="2017-04-24T14:59:00Z">
        <w:r>
          <w:rPr>
            <w:rFonts w:ascii="Courier New" w:hAnsi="Courier New" w:cs="Courier New"/>
          </w:rPr>
          <w:t xml:space="preserve">time </w:t>
        </w:r>
      </w:ins>
      <w:r w:rsidR="005E5768" w:rsidRPr="005E5768">
        <w:rPr>
          <w:rFonts w:ascii="Courier New" w:hAnsi="Courier New" w:cs="Courier New"/>
        </w:rPr>
        <w:t xml:space="preserve">periods due to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1268" w:author="Philip Burrows" w:date="2017-04-24T14:59:00Z">
        <w:r w:rsidRPr="005E5768" w:rsidDel="00007418">
          <w:rPr>
            <w:rFonts w:ascii="Courier New" w:hAnsi="Courier New" w:cs="Courier New"/>
          </w:rPr>
          <w:delText xml:space="preserve">CTF3's </w:delText>
        </w:r>
      </w:del>
      <w:proofErr w:type="gramStart"/>
      <w:r w:rsidRPr="005E5768">
        <w:rPr>
          <w:rFonts w:ascii="Courier New" w:hAnsi="Courier New" w:cs="Courier New"/>
        </w:rPr>
        <w:t>drift</w:t>
      </w:r>
      <w:ins w:id="1269" w:author="Philip Burrows" w:date="2017-04-24T14:59:00Z">
        <w:r w:rsidR="00007418">
          <w:rPr>
            <w:rFonts w:ascii="Courier New" w:hAnsi="Courier New" w:cs="Courier New"/>
          </w:rPr>
          <w:t>s</w:t>
        </w:r>
        <w:proofErr w:type="gramEnd"/>
        <w:r w:rsidR="00007418">
          <w:rPr>
            <w:rFonts w:ascii="Courier New" w:hAnsi="Courier New" w:cs="Courier New"/>
          </w:rPr>
          <w:t xml:space="preserve"> in the </w:t>
        </w:r>
      </w:ins>
      <w:ins w:id="1270" w:author="Philip Burrows" w:date="2017-04-24T15:09:00Z">
        <w:r w:rsidR="00FA6573">
          <w:rPr>
            <w:rFonts w:ascii="Courier New" w:hAnsi="Courier New" w:cs="Courier New"/>
          </w:rPr>
          <w:t xml:space="preserve">operation </w:t>
        </w:r>
      </w:ins>
      <w:ins w:id="1271" w:author="Philip Burrows" w:date="2017-04-24T14:59:00Z">
        <w:r w:rsidR="00007418">
          <w:rPr>
            <w:rFonts w:ascii="Courier New" w:hAnsi="Courier New" w:cs="Courier New"/>
          </w:rPr>
          <w:t>of the CTF3</w:t>
        </w:r>
      </w:ins>
      <w:del w:id="1272" w:author="Philip Burrows" w:date="2017-04-24T14:59:00Z">
        <w:r w:rsidRPr="005E5768" w:rsidDel="00007418">
          <w:rPr>
            <w:rFonts w:ascii="Courier New" w:hAnsi="Courier New" w:cs="Courier New"/>
          </w:rPr>
          <w:delText>ing</w:delText>
        </w:r>
      </w:del>
      <w:r w:rsidRPr="005E5768">
        <w:rPr>
          <w:rFonts w:ascii="Courier New" w:hAnsi="Courier New" w:cs="Courier New"/>
        </w:rPr>
        <w:t xml:space="preserve"> RF </w:t>
      </w:r>
      <w:ins w:id="1273" w:author="Philip Burrows" w:date="2017-04-24T14:59:00Z">
        <w:r w:rsidR="00007418">
          <w:rPr>
            <w:rFonts w:ascii="Courier New" w:hAnsi="Courier New" w:cs="Courier New"/>
          </w:rPr>
          <w:t>system</w:t>
        </w:r>
      </w:ins>
      <w:ins w:id="1274" w:author="Philip Burrows" w:date="2017-04-24T15:00:00Z">
        <w:r w:rsidR="00007418">
          <w:rPr>
            <w:rFonts w:ascii="Courier New" w:hAnsi="Courier New" w:cs="Courier New"/>
          </w:rPr>
          <w:t>, which led to</w:t>
        </w:r>
      </w:ins>
      <w:ins w:id="1275" w:author="Philip Burrows" w:date="2017-04-24T14:59:00Z">
        <w:r w:rsidR="00007418">
          <w:rPr>
            <w:rFonts w:ascii="Courier New" w:hAnsi="Courier New" w:cs="Courier New"/>
          </w:rPr>
          <w:t xml:space="preserve"> </w:t>
        </w:r>
      </w:ins>
      <w:del w:id="1276" w:author="Philip Burrows" w:date="2017-04-24T14:59:00Z">
        <w:r w:rsidRPr="005E5768" w:rsidDel="00007418">
          <w:rPr>
            <w:rFonts w:ascii="Courier New" w:hAnsi="Courier New" w:cs="Courier New"/>
          </w:rPr>
          <w:delText>sources</w:delText>
        </w:r>
      </w:del>
      <w:del w:id="1277" w:author="Philip Burrows" w:date="2017-04-24T15:00:00Z">
        <w:r w:rsidRPr="005E5768" w:rsidDel="00007418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</w:t>
      </w:r>
      <w:del w:id="1278" w:author="Philip Burrows" w:date="2017-04-24T15:00:00Z">
        <w:r w:rsidRPr="005E5768" w:rsidDel="00007418">
          <w:rPr>
            <w:rFonts w:ascii="Courier New" w:hAnsi="Courier New" w:cs="Courier New"/>
          </w:rPr>
          <w:delText xml:space="preserve">eventually leading to </w:delText>
        </w:r>
      </w:del>
      <w:ins w:id="1279" w:author="Philip Burrows" w:date="2017-04-24T15:00:00Z">
        <w:r w:rsidR="00007418">
          <w:rPr>
            <w:rFonts w:ascii="Courier New" w:hAnsi="Courier New" w:cs="Courier New"/>
          </w:rPr>
          <w:t xml:space="preserve">a </w:t>
        </w:r>
      </w:ins>
      <w:r w:rsidRPr="005E5768">
        <w:rPr>
          <w:rFonts w:ascii="Courier New" w:hAnsi="Courier New" w:cs="Courier New"/>
        </w:rPr>
        <w:t>degrad</w:t>
      </w:r>
      <w:ins w:id="1280" w:author="Philip Burrows" w:date="2017-04-24T15:00:00Z">
        <w:r w:rsidR="00007418">
          <w:rPr>
            <w:rFonts w:ascii="Courier New" w:hAnsi="Courier New" w:cs="Courier New"/>
          </w:rPr>
          <w:t>ation in the</w:t>
        </w:r>
      </w:ins>
      <w:del w:id="1281" w:author="Philip Burrows" w:date="2017-04-24T15:00:00Z">
        <w:r w:rsidRPr="005E5768" w:rsidDel="00007418">
          <w:rPr>
            <w:rFonts w:ascii="Courier New" w:hAnsi="Courier New" w:cs="Courier New"/>
          </w:rPr>
          <w:delText>ed</w:delText>
        </w:r>
      </w:del>
      <w:r w:rsidRPr="005E5768">
        <w:rPr>
          <w:rFonts w:ascii="Courier New" w:hAnsi="Courier New" w:cs="Courier New"/>
        </w:rPr>
        <w:t xml:space="preserve">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upstream-downstream</w:t>
      </w:r>
      <w:proofErr w:type="gramEnd"/>
      <w:r w:rsidRPr="005E5768">
        <w:rPr>
          <w:rFonts w:ascii="Courier New" w:hAnsi="Courier New" w:cs="Courier New"/>
        </w:rPr>
        <w:t xml:space="preserve"> phase correlation </w:t>
      </w:r>
      <w:ins w:id="1282" w:author="Philip Burrows" w:date="2017-04-24T15:00:00Z">
        <w:r w:rsidR="00007418">
          <w:rPr>
            <w:rFonts w:ascii="Courier New" w:hAnsi="Courier New" w:cs="Courier New"/>
          </w:rPr>
          <w:t>as well as</w:t>
        </w:r>
      </w:ins>
      <w:del w:id="1283" w:author="Philip Burrows" w:date="2017-04-24T15:00:00Z">
        <w:r w:rsidRPr="005E5768" w:rsidDel="00007418">
          <w:rPr>
            <w:rFonts w:ascii="Courier New" w:hAnsi="Courier New" w:cs="Courier New"/>
          </w:rPr>
          <w:delText>and</w:delText>
        </w:r>
      </w:del>
      <w:r w:rsidRPr="005E5768">
        <w:rPr>
          <w:rFonts w:ascii="Courier New" w:hAnsi="Courier New" w:cs="Courier New"/>
        </w:rPr>
        <w:t xml:space="preserve"> </w:t>
      </w:r>
      <w:ins w:id="1284" w:author="Philip Burrows" w:date="2017-04-24T15:00:00Z">
        <w:r w:rsidR="00007418">
          <w:rPr>
            <w:rFonts w:ascii="Courier New" w:hAnsi="Courier New" w:cs="Courier New"/>
          </w:rPr>
          <w:t xml:space="preserve">mean </w:t>
        </w:r>
      </w:ins>
      <w:r w:rsidRPr="005E5768">
        <w:rPr>
          <w:rFonts w:ascii="Courier New" w:hAnsi="Courier New" w:cs="Courier New"/>
        </w:rPr>
        <w:t xml:space="preserve">phase drifts </w:t>
      </w:r>
      <w:ins w:id="1285" w:author="Philip Burrows" w:date="2017-04-24T15:01:00Z">
        <w:r w:rsidR="00007418">
          <w:rPr>
            <w:rFonts w:ascii="Courier New" w:hAnsi="Courier New" w:cs="Courier New"/>
          </w:rPr>
          <w:t xml:space="preserve">beyond </w:t>
        </w:r>
      </w:ins>
      <w:del w:id="1286" w:author="Philip Burrows" w:date="2017-04-24T15:01:00Z">
        <w:r w:rsidRPr="005E5768" w:rsidDel="00007418">
          <w:rPr>
            <w:rFonts w:ascii="Courier New" w:hAnsi="Courier New" w:cs="Courier New"/>
          </w:rPr>
          <w:delText xml:space="preserve">outside </w:delText>
        </w:r>
      </w:del>
      <w:r w:rsidRPr="005E5768">
        <w:rPr>
          <w:rFonts w:ascii="Courier New" w:hAnsi="Courier New" w:cs="Courier New"/>
        </w:rPr>
        <w:t xml:space="preserve">the PFF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correction</w:t>
      </w:r>
      <w:proofErr w:type="gramEnd"/>
      <w:r w:rsidRPr="005E5768">
        <w:rPr>
          <w:rFonts w:ascii="Courier New" w:hAnsi="Courier New" w:cs="Courier New"/>
        </w:rPr>
        <w:t xml:space="preserve"> range. </w:t>
      </w:r>
      <w:ins w:id="1287" w:author="Philip Burrows" w:date="2017-04-24T15:01:00Z">
        <w:r w:rsidR="00007418">
          <w:rPr>
            <w:rFonts w:ascii="Courier New" w:hAnsi="Courier New" w:cs="Courier New"/>
          </w:rPr>
          <w:t xml:space="preserve">Nevertheless a mean phase stability of </w:t>
        </w:r>
      </w:ins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0.30^\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 </w:t>
      </w:r>
      <w:del w:id="1288" w:author="Philip Burrows" w:date="2017-04-24T15:02:00Z">
        <w:r w:rsidRPr="005E5768" w:rsidDel="00007418">
          <w:rPr>
            <w:rFonts w:ascii="Courier New" w:hAnsi="Courier New" w:cs="Courier New"/>
          </w:rPr>
          <w:delText>phase jitter has been</w:delText>
        </w:r>
      </w:del>
      <w:ins w:id="1289" w:author="Philip Burrows" w:date="2017-04-24T15:02:00Z">
        <w:r w:rsidR="00007418">
          <w:rPr>
            <w:rFonts w:ascii="Courier New" w:hAnsi="Courier New" w:cs="Courier New"/>
          </w:rPr>
          <w:t>was</w:t>
        </w:r>
      </w:ins>
      <w:r w:rsidRPr="005E5768">
        <w:rPr>
          <w:rFonts w:ascii="Courier New" w:hAnsi="Courier New" w:cs="Courier New"/>
        </w:rPr>
        <w:t xml:space="preserve">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achieved</w:t>
      </w:r>
      <w:proofErr w:type="gramEnd"/>
      <w:r w:rsidRPr="005E5768">
        <w:rPr>
          <w:rFonts w:ascii="Courier New" w:hAnsi="Courier New" w:cs="Courier New"/>
        </w:rPr>
        <w:t xml:space="preserve"> in </w:t>
      </w:r>
      <w:del w:id="1290" w:author="Philip Burrows" w:date="2017-04-24T15:02:00Z">
        <w:r w:rsidRPr="005E5768" w:rsidDel="00007418">
          <w:rPr>
            <w:rFonts w:ascii="Courier New" w:hAnsi="Courier New" w:cs="Courier New"/>
          </w:rPr>
          <w:delText xml:space="preserve">20~minute </w:delText>
        </w:r>
      </w:del>
      <w:r w:rsidRPr="005E5768">
        <w:rPr>
          <w:rFonts w:ascii="Courier New" w:hAnsi="Courier New" w:cs="Courier New"/>
        </w:rPr>
        <w:t>datasets</w:t>
      </w:r>
      <w:ins w:id="1291" w:author="Philip Burrows" w:date="2017-04-24T15:02:00Z">
        <w:r w:rsidR="00007418">
          <w:rPr>
            <w:rFonts w:ascii="Courier New" w:hAnsi="Courier New" w:cs="Courier New"/>
          </w:rPr>
          <w:t xml:space="preserve"> taken over periods as long as </w:t>
        </w:r>
        <w:r w:rsidR="00007418" w:rsidRPr="005E5768">
          <w:rPr>
            <w:rFonts w:ascii="Courier New" w:hAnsi="Courier New" w:cs="Courier New"/>
          </w:rPr>
          <w:t>20~minute</w:t>
        </w:r>
        <w:r w:rsidR="00007418">
          <w:rPr>
            <w:rFonts w:ascii="Courier New" w:hAnsi="Courier New" w:cs="Courier New"/>
          </w:rPr>
          <w:t>s</w:t>
        </w:r>
      </w:ins>
      <w:r w:rsidRPr="005E5768">
        <w:rPr>
          <w:rFonts w:ascii="Courier New" w:hAnsi="Courier New" w:cs="Courier New"/>
        </w:rPr>
        <w:t xml:space="preserve">. With suitable </w:t>
      </w:r>
      <w:ins w:id="1292" w:author="Philip Burrows" w:date="2017-04-24T15:02:00Z">
        <w:r w:rsidR="0051596D">
          <w:rPr>
            <w:rFonts w:ascii="Courier New" w:hAnsi="Courier New" w:cs="Courier New"/>
          </w:rPr>
          <w:t xml:space="preserve">upstream RF </w:t>
        </w:r>
      </w:ins>
      <w:r w:rsidRPr="005E5768">
        <w:rPr>
          <w:rFonts w:ascii="Courier New" w:hAnsi="Courier New" w:cs="Courier New"/>
        </w:rPr>
        <w:t xml:space="preserve">feedbacks to keep the </w:t>
      </w:r>
      <w:ins w:id="1293" w:author="Philip Burrows" w:date="2017-04-24T15:03:00Z">
        <w:r w:rsidR="0051596D">
          <w:rPr>
            <w:rFonts w:ascii="Courier New" w:hAnsi="Courier New" w:cs="Courier New"/>
          </w:rPr>
          <w:t xml:space="preserve">beam </w:t>
        </w:r>
      </w:ins>
      <w:r w:rsidRPr="005E5768">
        <w:rPr>
          <w:rFonts w:ascii="Courier New" w:hAnsi="Courier New" w:cs="Courier New"/>
        </w:rPr>
        <w:t xml:space="preserve">phase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within</w:t>
      </w:r>
      <w:proofErr w:type="gramEnd"/>
      <w:r w:rsidRPr="005E5768">
        <w:rPr>
          <w:rFonts w:ascii="Courier New" w:hAnsi="Courier New" w:cs="Courier New"/>
        </w:rPr>
        <w:t xml:space="preserve"> the correction range, and a reduction of the higher order phase-energy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dependence</w:t>
      </w:r>
      <w:proofErr w:type="gramEnd"/>
      <w:del w:id="1294" w:author="Philip Burrows" w:date="2017-04-24T15:10:00Z">
        <w:r w:rsidRPr="005E5768" w:rsidDel="00FA6573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in the ma</w:t>
      </w:r>
      <w:ins w:id="1295" w:author="Philip Burrows" w:date="2017-04-24T15:02:00Z">
        <w:r w:rsidR="0051596D">
          <w:rPr>
            <w:rFonts w:ascii="Courier New" w:hAnsi="Courier New" w:cs="Courier New"/>
          </w:rPr>
          <w:t>gnetic lattice</w:t>
        </w:r>
      </w:ins>
      <w:del w:id="1296" w:author="Philip Burrows" w:date="2017-04-24T15:02:00Z">
        <w:r w:rsidRPr="005E5768" w:rsidDel="0051596D">
          <w:rPr>
            <w:rFonts w:ascii="Courier New" w:hAnsi="Courier New" w:cs="Courier New"/>
          </w:rPr>
          <w:delText>chine optics</w:delText>
        </w:r>
      </w:del>
      <w:r w:rsidRPr="005E5768">
        <w:rPr>
          <w:rFonts w:ascii="Courier New" w:hAnsi="Courier New" w:cs="Courier New"/>
        </w:rPr>
        <w:t xml:space="preserve">, the PFF system </w:t>
      </w:r>
      <w:ins w:id="1297" w:author="Philip Burrows" w:date="2017-04-24T15:03:00Z">
        <w:r w:rsidR="0051596D">
          <w:rPr>
            <w:rFonts w:ascii="Courier New" w:hAnsi="Courier New" w:cs="Courier New"/>
          </w:rPr>
          <w:t xml:space="preserve">is capable of </w:t>
        </w:r>
      </w:ins>
      <w:del w:id="1298" w:author="Philip Burrows" w:date="2017-04-24T15:03:00Z">
        <w:r w:rsidRPr="005E5768" w:rsidDel="0051596D">
          <w:rPr>
            <w:rFonts w:ascii="Courier New" w:hAnsi="Courier New" w:cs="Courier New"/>
          </w:rPr>
          <w:delText xml:space="preserve">could </w:delText>
        </w:r>
      </w:del>
      <w:r w:rsidRPr="005E5768">
        <w:rPr>
          <w:rFonts w:ascii="Courier New" w:hAnsi="Courier New" w:cs="Courier New"/>
        </w:rPr>
        <w:t>achiev</w:t>
      </w:r>
      <w:ins w:id="1299" w:author="Philip Burrows" w:date="2017-04-24T15:03:00Z">
        <w:r w:rsidR="0051596D">
          <w:rPr>
            <w:rFonts w:ascii="Courier New" w:hAnsi="Courier New" w:cs="Courier New"/>
          </w:rPr>
          <w:t>ing</w:t>
        </w:r>
      </w:ins>
      <w:del w:id="1300" w:author="Philip Burrows" w:date="2017-04-24T15:03:00Z">
        <w:r w:rsidRPr="005E5768" w:rsidDel="0051596D">
          <w:rPr>
            <w:rFonts w:ascii="Courier New" w:hAnsi="Courier New" w:cs="Courier New"/>
          </w:rPr>
          <w:delText>e</w:delText>
        </w:r>
      </w:del>
      <w:r w:rsidRPr="005E5768">
        <w:rPr>
          <w:rFonts w:ascii="Courier New" w:hAnsi="Courier New" w:cs="Courier New"/>
        </w:rPr>
        <w:t xml:space="preserve"> CLIC-level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phase</w:t>
      </w:r>
      <w:proofErr w:type="gramEnd"/>
      <w:r w:rsidRPr="005E5768">
        <w:rPr>
          <w:rFonts w:ascii="Courier New" w:hAnsi="Courier New" w:cs="Courier New"/>
        </w:rPr>
        <w:t xml:space="preserve"> stability continuously.</w:t>
      </w:r>
    </w:p>
    <w:p w:rsidR="0051596D" w:rsidRPr="005E5768" w:rsidRDefault="0051596D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8938DD" w:rsidRDefault="005E5768" w:rsidP="008938DD">
      <w:pPr>
        <w:pStyle w:val="PlainText"/>
        <w:rPr>
          <w:del w:id="1301" w:author="Philip Burrows" w:date="2017-04-24T15:04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PFF system </w:t>
      </w:r>
      <w:ins w:id="1302" w:author="Philip Burrows" w:date="2017-04-24T15:04:00Z">
        <w:r w:rsidR="008938DD">
          <w:rPr>
            <w:rFonts w:ascii="Courier New" w:hAnsi="Courier New" w:cs="Courier New"/>
          </w:rPr>
          <w:t xml:space="preserve">was further tested by </w:t>
        </w:r>
      </w:ins>
      <w:del w:id="1303" w:author="Philip Burrows" w:date="2017-04-24T15:04:00Z">
        <w:r w:rsidRPr="005E5768" w:rsidDel="008938DD">
          <w:rPr>
            <w:rFonts w:ascii="Courier New" w:hAnsi="Courier New" w:cs="Courier New"/>
          </w:rPr>
          <w:delText xml:space="preserve">has also been operated </w:delText>
        </w:r>
      </w:del>
    </w:p>
    <w:p w:rsidR="005E5768" w:rsidRPr="005E5768" w:rsidDel="008938DD" w:rsidRDefault="005E5768" w:rsidP="008938DD">
      <w:pPr>
        <w:pStyle w:val="PlainText"/>
        <w:rPr>
          <w:del w:id="1304" w:author="Philip Burrows" w:date="2017-04-24T15:05:00Z"/>
          <w:rFonts w:ascii="Courier New" w:hAnsi="Courier New" w:cs="Courier New"/>
        </w:rPr>
      </w:pPr>
      <w:del w:id="1305" w:author="Philip Burrows" w:date="2017-04-24T15:04:00Z">
        <w:r w:rsidRPr="005E5768" w:rsidDel="008938DD">
          <w:rPr>
            <w:rFonts w:ascii="Courier New" w:hAnsi="Courier New" w:cs="Courier New"/>
          </w:rPr>
          <w:delText xml:space="preserve">whilst </w:delText>
        </w:r>
      </w:del>
      <w:proofErr w:type="gramStart"/>
      <w:r w:rsidRPr="005E5768">
        <w:rPr>
          <w:rFonts w:ascii="Courier New" w:hAnsi="Courier New" w:cs="Courier New"/>
        </w:rPr>
        <w:t>intentionally</w:t>
      </w:r>
      <w:proofErr w:type="gramEnd"/>
      <w:r w:rsidRPr="005E5768">
        <w:rPr>
          <w:rFonts w:ascii="Courier New" w:hAnsi="Courier New" w:cs="Courier New"/>
        </w:rPr>
        <w:t xml:space="preserve"> varying the incoming mean </w:t>
      </w:r>
      <w:ins w:id="1306" w:author="Philip Burrows" w:date="2017-04-24T15:04:00Z">
        <w:r w:rsidR="008938DD">
          <w:rPr>
            <w:rFonts w:ascii="Courier New" w:hAnsi="Courier New" w:cs="Courier New"/>
          </w:rPr>
          <w:t xml:space="preserve">beam </w:t>
        </w:r>
      </w:ins>
      <w:r w:rsidRPr="005E5768">
        <w:rPr>
          <w:rFonts w:ascii="Courier New" w:hAnsi="Courier New" w:cs="Courier New"/>
        </w:rPr>
        <w:t>phase</w:t>
      </w:r>
      <w:ins w:id="1307" w:author="Philip Burrows" w:date="2017-04-24T15:04:00Z">
        <w:r w:rsidR="008938DD">
          <w:rPr>
            <w:rFonts w:ascii="Courier New" w:hAnsi="Courier New" w:cs="Courier New"/>
          </w:rPr>
          <w:t xml:space="preserve"> </w:t>
        </w:r>
      </w:ins>
      <w:ins w:id="1308" w:author="Philip Burrows" w:date="2017-04-24T15:05:00Z">
        <w:r w:rsidR="008938DD">
          <w:rPr>
            <w:rFonts w:ascii="Courier New" w:hAnsi="Courier New" w:cs="Courier New"/>
          </w:rPr>
          <w:t xml:space="preserve">systematically </w:t>
        </w:r>
      </w:ins>
      <w:ins w:id="1309" w:author="Philip Burrows" w:date="2017-04-24T15:04:00Z">
        <w:r w:rsidR="008938DD">
          <w:rPr>
            <w:rFonts w:ascii="Courier New" w:hAnsi="Courier New" w:cs="Courier New"/>
          </w:rPr>
          <w:t xml:space="preserve">by up to </w:t>
        </w:r>
      </w:ins>
      <w:ins w:id="1310" w:author="Philip Burrows" w:date="2017-04-24T15:05:00Z">
        <w:r w:rsidR="008938DD">
          <w:rPr>
            <w:rFonts w:ascii="Courier New" w:hAnsi="Courier New" w:cs="Courier New"/>
          </w:rPr>
          <w:t>\(3</w:t>
        </w:r>
        <w:r w:rsidR="008938DD" w:rsidRPr="005E5768">
          <w:rPr>
            <w:rFonts w:ascii="Courier New" w:hAnsi="Courier New" w:cs="Courier New"/>
          </w:rPr>
          <w:t>^\</w:t>
        </w:r>
        <w:proofErr w:type="spellStart"/>
        <w:r w:rsidR="008938DD" w:rsidRPr="005E5768">
          <w:rPr>
            <w:rFonts w:ascii="Courier New" w:hAnsi="Courier New" w:cs="Courier New"/>
          </w:rPr>
          <w:t>circ</w:t>
        </w:r>
        <w:proofErr w:type="spellEnd"/>
        <w:r w:rsidR="008938DD" w:rsidRPr="005E5768">
          <w:rPr>
            <w:rFonts w:ascii="Courier New" w:hAnsi="Courier New" w:cs="Courier New"/>
          </w:rPr>
          <w:t>\)</w:t>
        </w:r>
        <w:r w:rsidR="008938DD">
          <w:rPr>
            <w:rFonts w:ascii="Courier New" w:hAnsi="Courier New" w:cs="Courier New"/>
          </w:rPr>
          <w:t>; such a variation is roughly 50% larger than that envisaged in the CLIC design (Table~_. This is illustrated in (</w:t>
        </w:r>
      </w:ins>
      <w:proofErr w:type="spellStart"/>
      <w:del w:id="1311" w:author="Philip Burrows" w:date="2017-04-24T15:05:00Z">
        <w:r w:rsidRPr="005E5768" w:rsidDel="008938DD">
          <w:rPr>
            <w:rFonts w:ascii="Courier New" w:hAnsi="Courier New" w:cs="Courier New"/>
          </w:rPr>
          <w:delText xml:space="preserve">, as shown in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1312" w:author="Philip Burrows" w:date="2017-04-24T15:05:00Z">
        <w:r w:rsidRPr="005E5768" w:rsidDel="008938DD">
          <w:rPr>
            <w:rFonts w:ascii="Courier New" w:hAnsi="Courier New" w:cs="Courier New"/>
          </w:rPr>
          <w:delText>F</w:delText>
        </w:r>
      </w:del>
      <w:r w:rsidRPr="005E5768">
        <w:rPr>
          <w:rFonts w:ascii="Courier New" w:hAnsi="Courier New" w:cs="Courier New"/>
        </w:rPr>
        <w:t>ig</w:t>
      </w:r>
      <w:proofErr w:type="spellEnd"/>
      <w:proofErr w:type="gramStart"/>
      <w:r w:rsidRPr="005E5768">
        <w:rPr>
          <w:rFonts w:ascii="Courier New" w:hAnsi="Courier New" w:cs="Courier New"/>
        </w:rPr>
        <w:t>.~</w:t>
      </w:r>
      <w:proofErr w:type="gramEnd"/>
      <w:r w:rsidRPr="005E5768">
        <w:rPr>
          <w:rFonts w:ascii="Courier New" w:hAnsi="Courier New" w:cs="Courier New"/>
        </w:rPr>
        <w:t>\ref{</w:t>
      </w:r>
      <w:proofErr w:type="spellStart"/>
      <w:r w:rsidRPr="005E5768">
        <w:rPr>
          <w:rFonts w:ascii="Courier New" w:hAnsi="Courier New" w:cs="Courier New"/>
        </w:rPr>
        <w:t>fig:wiggle</w:t>
      </w:r>
      <w:proofErr w:type="spellEnd"/>
      <w:r w:rsidRPr="005E5768">
        <w:rPr>
          <w:rFonts w:ascii="Courier New" w:hAnsi="Courier New" w:cs="Courier New"/>
        </w:rPr>
        <w:t>}</w:t>
      </w:r>
      <w:ins w:id="1313" w:author="Philip Burrows" w:date="2017-04-24T15:05:00Z">
        <w:r w:rsidR="008938DD">
          <w:rPr>
            <w:rFonts w:ascii="Courier New" w:hAnsi="Courier New" w:cs="Courier New"/>
          </w:rPr>
          <w:t>)</w:t>
        </w:r>
      </w:ins>
      <w:r w:rsidRPr="005E5768">
        <w:rPr>
          <w:rFonts w:ascii="Courier New" w:hAnsi="Courier New" w:cs="Courier New"/>
        </w:rPr>
        <w:t xml:space="preserve">. </w:t>
      </w:r>
      <w:del w:id="1314" w:author="Philip Burrows" w:date="2017-04-24T15:06:00Z">
        <w:r w:rsidRPr="005E5768" w:rsidDel="008938DD">
          <w:rPr>
            <w:rFonts w:ascii="Courier New" w:hAnsi="Courier New" w:cs="Courier New"/>
          </w:rPr>
          <w:delText xml:space="preserve">It </w:delText>
        </w:r>
      </w:del>
      <w:ins w:id="1315" w:author="Philip Burrows" w:date="2017-04-24T15:06:00Z">
        <w:r w:rsidR="008938DD">
          <w:rPr>
            <w:rFonts w:ascii="Courier New" w:hAnsi="Courier New" w:cs="Courier New"/>
          </w:rPr>
          <w:t>The system</w:t>
        </w:r>
        <w:r w:rsidR="008938DD" w:rsidRPr="005E5768">
          <w:rPr>
            <w:rFonts w:ascii="Courier New" w:hAnsi="Courier New" w:cs="Courier New"/>
          </w:rPr>
          <w:t xml:space="preserve"> </w:t>
        </w:r>
      </w:ins>
      <w:r w:rsidRPr="005E5768">
        <w:rPr>
          <w:rFonts w:ascii="Courier New" w:hAnsi="Courier New" w:cs="Courier New"/>
        </w:rPr>
        <w:t>remove</w:t>
      </w:r>
      <w:ins w:id="1316" w:author="Philip Burrows" w:date="2017-04-24T15:06:00Z">
        <w:r w:rsidR="008938DD">
          <w:rPr>
            <w:rFonts w:ascii="Courier New" w:hAnsi="Courier New" w:cs="Courier New"/>
          </w:rPr>
          <w:t>d</w:t>
        </w:r>
      </w:ins>
      <w:del w:id="1317" w:author="Philip Burrows" w:date="2017-04-24T15:06:00Z">
        <w:r w:rsidRPr="005E5768" w:rsidDel="008938DD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the </w:t>
      </w:r>
      <w:ins w:id="1318" w:author="Philip Burrows" w:date="2017-04-24T15:06:00Z">
        <w:r w:rsidR="008938DD">
          <w:rPr>
            <w:rFonts w:ascii="Courier New" w:hAnsi="Courier New" w:cs="Courier New"/>
          </w:rPr>
          <w:t>induced</w:t>
        </w:r>
      </w:ins>
      <w:del w:id="1319" w:author="Philip Burrows" w:date="2017-04-24T15:06:00Z">
        <w:r w:rsidRPr="005E5768" w:rsidDel="008938DD">
          <w:rPr>
            <w:rFonts w:ascii="Courier New" w:hAnsi="Courier New" w:cs="Courier New"/>
          </w:rPr>
          <w:delText>additional</w:delText>
        </w:r>
      </w:del>
      <w:r w:rsidRPr="005E5768">
        <w:rPr>
          <w:rFonts w:ascii="Courier New" w:hAnsi="Courier New" w:cs="Courier New"/>
        </w:rPr>
        <w:t xml:space="preserve"> phase variations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and</w:t>
      </w:r>
      <w:proofErr w:type="gramEnd"/>
      <w:r w:rsidRPr="005E5768">
        <w:rPr>
          <w:rFonts w:ascii="Courier New" w:hAnsi="Courier New" w:cs="Courier New"/>
        </w:rPr>
        <w:t xml:space="preserve"> achieve</w:t>
      </w:r>
      <w:ins w:id="1320" w:author="Philip Burrows" w:date="2017-04-24T15:06:00Z">
        <w:r w:rsidR="008938DD">
          <w:rPr>
            <w:rFonts w:ascii="Courier New" w:hAnsi="Courier New" w:cs="Courier New"/>
          </w:rPr>
          <w:t>d</w:t>
        </w:r>
      </w:ins>
      <w:del w:id="1321" w:author="Philip Burrows" w:date="2017-04-24T15:06:00Z">
        <w:r w:rsidRPr="005E5768" w:rsidDel="008938DD">
          <w:rPr>
            <w:rFonts w:ascii="Courier New" w:hAnsi="Courier New" w:cs="Courier New"/>
          </w:rPr>
          <w:delText>s</w:delText>
        </w:r>
      </w:del>
      <w:r w:rsidRPr="005E5768">
        <w:rPr>
          <w:rFonts w:ascii="Courier New" w:hAnsi="Courier New" w:cs="Courier New"/>
        </w:rPr>
        <w:t xml:space="preserve"> more than a factor</w:t>
      </w:r>
      <w:ins w:id="1322" w:author="Philip Burrows" w:date="2017-04-24T15:06:00Z">
        <w:r w:rsidR="008938DD">
          <w:rPr>
            <w:rFonts w:ascii="Courier New" w:hAnsi="Courier New" w:cs="Courier New"/>
          </w:rPr>
          <w:t>-</w:t>
        </w:r>
      </w:ins>
      <w:del w:id="1323" w:author="Philip Burrows" w:date="2017-04-24T15:06:00Z">
        <w:r w:rsidRPr="005E5768" w:rsidDel="008938DD">
          <w:rPr>
            <w:rFonts w:ascii="Courier New" w:hAnsi="Courier New" w:cs="Courier New"/>
          </w:rPr>
          <w:delText xml:space="preserve"> </w:delText>
        </w:r>
      </w:del>
      <w:r w:rsidRPr="005E5768">
        <w:rPr>
          <w:rFonts w:ascii="Courier New" w:hAnsi="Courier New" w:cs="Courier New"/>
        </w:rPr>
        <w:t xml:space="preserve">5 reduction in </w:t>
      </w:r>
      <w:ins w:id="1324" w:author="Philip Burrows" w:date="2017-04-24T15:06:00Z">
        <w:r w:rsidR="008938DD">
          <w:rPr>
            <w:rFonts w:ascii="Courier New" w:hAnsi="Courier New" w:cs="Courier New"/>
          </w:rPr>
          <w:t xml:space="preserve">the </w:t>
        </w:r>
      </w:ins>
      <w:r w:rsidRPr="005E5768">
        <w:rPr>
          <w:rFonts w:ascii="Courier New" w:hAnsi="Courier New" w:cs="Courier New"/>
        </w:rPr>
        <w:t xml:space="preserve">downstream phase jitter, </w:t>
      </w:r>
      <w:ins w:id="1325" w:author="Philip Burrows" w:date="2017-04-24T15:08:00Z">
        <w:r w:rsidR="008938DD">
          <w:rPr>
            <w:rFonts w:ascii="Courier New" w:hAnsi="Courier New" w:cs="Courier New"/>
          </w:rPr>
          <w:t xml:space="preserve">correcting </w:t>
        </w:r>
      </w:ins>
      <w:r w:rsidRPr="005E5768">
        <w:rPr>
          <w:rFonts w:ascii="Courier New" w:hAnsi="Courier New" w:cs="Courier New"/>
        </w:rPr>
        <w:t xml:space="preserve">from </w:t>
      </w:r>
    </w:p>
    <w:p w:rsidR="005E5768" w:rsidRPr="005E5768" w:rsidDel="008938DD" w:rsidRDefault="005E5768" w:rsidP="008938DD">
      <w:pPr>
        <w:pStyle w:val="PlainText"/>
        <w:rPr>
          <w:del w:id="1326" w:author="Philip Burrows" w:date="2017-04-24T15:08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\(</w:t>
      </w:r>
      <w:proofErr w:type="gramEnd"/>
      <w:r w:rsidRPr="005E5768">
        <w:rPr>
          <w:rFonts w:ascii="Courier New" w:hAnsi="Courier New" w:cs="Courier New"/>
        </w:rPr>
        <w:t>1.71\pm0.07^\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>\) to \(0.32\pm0.01^\</w:t>
      </w:r>
      <w:proofErr w:type="spellStart"/>
      <w:r w:rsidRPr="005E5768">
        <w:rPr>
          <w:rFonts w:ascii="Courier New" w:hAnsi="Courier New" w:cs="Courier New"/>
        </w:rPr>
        <w:t>circ</w:t>
      </w:r>
      <w:proofErr w:type="spellEnd"/>
      <w:r w:rsidRPr="005E5768">
        <w:rPr>
          <w:rFonts w:ascii="Courier New" w:hAnsi="Courier New" w:cs="Courier New"/>
        </w:rPr>
        <w:t xml:space="preserve">\). </w:t>
      </w:r>
      <w:del w:id="1327" w:author="Philip Burrows" w:date="2017-04-24T15:08:00Z">
        <w:r w:rsidRPr="005E5768" w:rsidDel="008938DD">
          <w:rPr>
            <w:rFonts w:ascii="Courier New" w:hAnsi="Courier New" w:cs="Courier New"/>
          </w:rPr>
          <w:delText xml:space="preserve">The magnitude of </w:delText>
        </w:r>
      </w:del>
    </w:p>
    <w:p w:rsidR="005E5768" w:rsidRPr="005E5768" w:rsidDel="008938DD" w:rsidRDefault="005E5768">
      <w:pPr>
        <w:pStyle w:val="PlainText"/>
        <w:rPr>
          <w:del w:id="1328" w:author="Philip Burrows" w:date="2017-04-24T15:08:00Z"/>
          <w:rFonts w:ascii="Courier New" w:hAnsi="Courier New" w:cs="Courier New"/>
        </w:rPr>
      </w:pPr>
      <w:del w:id="1329" w:author="Philip Burrows" w:date="2017-04-24T15:08:00Z">
        <w:r w:rsidRPr="005E5768" w:rsidDel="008938DD">
          <w:rPr>
            <w:rFonts w:ascii="Courier New" w:hAnsi="Courier New" w:cs="Courier New"/>
          </w:rPr>
          <w:delText xml:space="preserve">the initial phase jitter is more comparable to the conditions expected at CLIC </w:delText>
        </w:r>
      </w:del>
    </w:p>
    <w:p w:rsidR="005E5768" w:rsidRPr="005E5768" w:rsidRDefault="005E5768">
      <w:pPr>
        <w:pStyle w:val="PlainText"/>
        <w:rPr>
          <w:rFonts w:ascii="Courier New" w:hAnsi="Courier New" w:cs="Courier New"/>
        </w:rPr>
      </w:pPr>
      <w:del w:id="1330" w:author="Philip Burrows" w:date="2017-04-24T15:08:00Z">
        <w:r w:rsidRPr="005E5768" w:rsidDel="008938DD">
          <w:rPr>
            <w:rFonts w:ascii="Courier New" w:hAnsi="Courier New" w:cs="Courier New"/>
          </w:rPr>
          <w:delText>in this case.</w:delText>
        </w:r>
      </w:del>
    </w:p>
    <w:p w:rsidR="005E5768" w:rsidRDefault="005E5768" w:rsidP="005E5768">
      <w:pPr>
        <w:pStyle w:val="PlainText"/>
        <w:rPr>
          <w:ins w:id="1331" w:author="Philip Burrows" w:date="2017-04-24T15:04:00Z"/>
          <w:rFonts w:ascii="Courier New" w:hAnsi="Courier New" w:cs="Courier New"/>
        </w:rPr>
      </w:pPr>
    </w:p>
    <w:p w:rsidR="0051596D" w:rsidRPr="005E5768" w:rsidRDefault="0051596D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\begin{figure}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</w:t>
      </w:r>
      <w:proofErr w:type="spellStart"/>
      <w:r w:rsidRPr="005E5768">
        <w:rPr>
          <w:rFonts w:ascii="Courier New" w:hAnsi="Courier New" w:cs="Courier New"/>
        </w:rPr>
        <w:t>includegraphics</w:t>
      </w:r>
      <w:proofErr w:type="spellEnd"/>
      <w:r w:rsidRPr="005E5768">
        <w:rPr>
          <w:rFonts w:ascii="Courier New" w:hAnsi="Courier New" w:cs="Courier New"/>
        </w:rPr>
        <w:t>[width=\</w:t>
      </w:r>
      <w:proofErr w:type="spellStart"/>
      <w:r w:rsidRPr="005E5768">
        <w:rPr>
          <w:rFonts w:ascii="Courier New" w:hAnsi="Courier New" w:cs="Courier New"/>
        </w:rPr>
        <w:t>columnwidth</w:t>
      </w:r>
      <w:proofErr w:type="spellEnd"/>
      <w:r w:rsidRPr="005E5768">
        <w:rPr>
          <w:rFonts w:ascii="Courier New" w:hAnsi="Courier New" w:cs="Courier New"/>
        </w:rPr>
        <w:t>]{figs/wiggle}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>\caption{\label{</w:t>
      </w:r>
      <w:proofErr w:type="spellStart"/>
      <w:r w:rsidRPr="005E5768">
        <w:rPr>
          <w:rFonts w:ascii="Courier New" w:hAnsi="Courier New" w:cs="Courier New"/>
        </w:rPr>
        <w:t>fig:wiggle</w:t>
      </w:r>
      <w:proofErr w:type="spellEnd"/>
      <w:r w:rsidRPr="005E5768">
        <w:rPr>
          <w:rFonts w:ascii="Courier New" w:hAnsi="Courier New" w:cs="Courier New"/>
        </w:rPr>
        <w:t xml:space="preserve">}Mean downstream phase </w:t>
      </w:r>
      <w:ins w:id="1332" w:author="Philip Burrows" w:date="2017-04-24T15:11:00Z">
        <w:r w:rsidR="00FA6573" w:rsidRPr="005E5768">
          <w:rPr>
            <w:rFonts w:ascii="Courier New" w:hAnsi="Courier New" w:cs="Courier New"/>
          </w:rPr>
          <w:t xml:space="preserve">vs. time </w:t>
        </w:r>
      </w:ins>
      <w:r w:rsidRPr="005E5768">
        <w:rPr>
          <w:rFonts w:ascii="Courier New" w:hAnsi="Courier New" w:cs="Courier New"/>
        </w:rPr>
        <w:t xml:space="preserve">with the PFF system off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  <w:t>(</w:t>
      </w:r>
      <w:proofErr w:type="gramStart"/>
      <w:r w:rsidRPr="005E5768">
        <w:rPr>
          <w:rFonts w:ascii="Courier New" w:hAnsi="Courier New" w:cs="Courier New"/>
        </w:rPr>
        <w:t>blue</w:t>
      </w:r>
      <w:proofErr w:type="gramEnd"/>
      <w:r w:rsidRPr="005E5768">
        <w:rPr>
          <w:rFonts w:ascii="Courier New" w:hAnsi="Courier New" w:cs="Courier New"/>
        </w:rPr>
        <w:t>) and on (red)</w:t>
      </w:r>
      <w:del w:id="1333" w:author="Philip Burrows" w:date="2017-04-24T15:11:00Z">
        <w:r w:rsidRPr="005E5768" w:rsidDel="00FA6573">
          <w:rPr>
            <w:rFonts w:ascii="Courier New" w:hAnsi="Courier New" w:cs="Courier New"/>
          </w:rPr>
          <w:delText xml:space="preserve"> vs. time</w:delText>
        </w:r>
      </w:del>
      <w:del w:id="1334" w:author="Philip Burrows" w:date="2017-04-24T15:12:00Z">
        <w:r w:rsidRPr="005E5768" w:rsidDel="00FA6573">
          <w:rPr>
            <w:rFonts w:ascii="Courier New" w:hAnsi="Courier New" w:cs="Courier New"/>
          </w:rPr>
          <w:delText>, with</w:delText>
        </w:r>
      </w:del>
      <w:ins w:id="1335" w:author="Philip Burrows" w:date="2017-04-24T15:12:00Z">
        <w:r w:rsidR="00FA6573">
          <w:rPr>
            <w:rFonts w:ascii="Courier New" w:hAnsi="Courier New" w:cs="Courier New"/>
          </w:rPr>
          <w:t xml:space="preserve"> subject to</w:t>
        </w:r>
      </w:ins>
      <w:r w:rsidRPr="005E5768">
        <w:rPr>
          <w:rFonts w:ascii="Courier New" w:hAnsi="Courier New" w:cs="Courier New"/>
        </w:rPr>
        <w:t xml:space="preserve"> </w:t>
      </w:r>
      <w:ins w:id="1336" w:author="Philip Burrows" w:date="2017-04-24T15:11:00Z">
        <w:r w:rsidR="00FA6573">
          <w:rPr>
            <w:rFonts w:ascii="Courier New" w:hAnsi="Courier New" w:cs="Courier New"/>
          </w:rPr>
          <w:t xml:space="preserve">large </w:t>
        </w:r>
      </w:ins>
      <w:r w:rsidRPr="005E5768">
        <w:rPr>
          <w:rFonts w:ascii="Courier New" w:hAnsi="Courier New" w:cs="Courier New"/>
        </w:rPr>
        <w:t xml:space="preserve">additional phase variations added to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incoming</w:t>
      </w:r>
      <w:proofErr w:type="gramEnd"/>
      <w:r w:rsidRPr="005E5768">
        <w:rPr>
          <w:rFonts w:ascii="Courier New" w:hAnsi="Courier New" w:cs="Courier New"/>
        </w:rPr>
        <w:t xml:space="preserve"> phase</w:t>
      </w:r>
      <w:ins w:id="1337" w:author="Philip Burrows" w:date="2017-04-24T15:11:00Z">
        <w:r w:rsidR="00FA6573">
          <w:rPr>
            <w:rFonts w:ascii="Courier New" w:hAnsi="Courier New" w:cs="Courier New"/>
          </w:rPr>
          <w:t xml:space="preserve"> (see text)</w:t>
        </w:r>
      </w:ins>
      <w:r w:rsidRPr="005E5768">
        <w:rPr>
          <w:rFonts w:ascii="Courier New" w:hAnsi="Courier New" w:cs="Courier New"/>
        </w:rPr>
        <w:t>.}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\end{figure}</w:t>
      </w:r>
    </w:p>
    <w:p w:rsidR="005E5768" w:rsidRDefault="005E5768" w:rsidP="005E5768">
      <w:pPr>
        <w:pStyle w:val="PlainText"/>
        <w:rPr>
          <w:ins w:id="1338" w:author="Philip Burrows" w:date="2017-04-24T15:13:00Z"/>
          <w:rFonts w:ascii="Courier New" w:hAnsi="Courier New" w:cs="Courier New"/>
        </w:rPr>
      </w:pPr>
    </w:p>
    <w:p w:rsidR="004D0666" w:rsidRPr="005E5768" w:rsidRDefault="004D0666" w:rsidP="004D0666">
      <w:pPr>
        <w:pStyle w:val="PlainText"/>
        <w:rPr>
          <w:ins w:id="1339" w:author="Philip Burrows" w:date="2017-04-24T15:13:00Z"/>
          <w:rFonts w:ascii="Courier New" w:hAnsi="Courier New" w:cs="Courier New"/>
        </w:rPr>
      </w:pPr>
      <w:ins w:id="1340" w:author="Philip Burrows" w:date="2017-04-24T15:13:00Z">
        <w:r>
          <w:rPr>
            <w:rFonts w:ascii="Courier New" w:hAnsi="Courier New" w:cs="Courier New"/>
          </w:rPr>
          <w:t>%%%%%%%%%%%%</w:t>
        </w:r>
      </w:ins>
    </w:p>
    <w:p w:rsidR="004D0666" w:rsidRPr="005E5768" w:rsidRDefault="004D0666" w:rsidP="005E5768">
      <w:pPr>
        <w:pStyle w:val="PlainText"/>
        <w:rPr>
          <w:rFonts w:ascii="Courier New" w:hAnsi="Courier New" w:cs="Courier New"/>
        </w:rPr>
      </w:pPr>
    </w:p>
    <w:p w:rsidR="005E5768" w:rsidRPr="005E5768" w:rsidDel="004D0666" w:rsidRDefault="00FA6573" w:rsidP="005E5768">
      <w:pPr>
        <w:pStyle w:val="PlainText"/>
        <w:rPr>
          <w:del w:id="1341" w:author="Philip Burrows" w:date="2017-04-24T15:13:00Z"/>
          <w:rFonts w:ascii="Courier New" w:hAnsi="Courier New" w:cs="Courier New"/>
        </w:rPr>
      </w:pPr>
      <w:ins w:id="1342" w:author="Philip Burrows" w:date="2017-04-24T15:11:00Z">
        <w:r>
          <w:rPr>
            <w:rFonts w:ascii="Courier New" w:hAnsi="Courier New" w:cs="Courier New"/>
          </w:rPr>
          <w:t>In</w:t>
        </w:r>
      </w:ins>
      <w:del w:id="1343" w:author="Philip Burrows" w:date="2017-04-24T15:11:00Z">
        <w:r w:rsidR="005E5768" w:rsidRPr="005E5768" w:rsidDel="00FA6573">
          <w:rPr>
            <w:rFonts w:ascii="Courier New" w:hAnsi="Courier New" w:cs="Courier New"/>
          </w:rPr>
          <w:delText>To</w:delText>
        </w:r>
      </w:del>
      <w:r w:rsidR="005E5768" w:rsidRPr="005E5768">
        <w:rPr>
          <w:rFonts w:ascii="Courier New" w:hAnsi="Courier New" w:cs="Courier New"/>
        </w:rPr>
        <w:t xml:space="preserve"> conclu</w:t>
      </w:r>
      <w:ins w:id="1344" w:author="Philip Burrows" w:date="2017-04-24T15:10:00Z">
        <w:r>
          <w:rPr>
            <w:rFonts w:ascii="Courier New" w:hAnsi="Courier New" w:cs="Courier New"/>
          </w:rPr>
          <w:t>sion</w:t>
        </w:r>
      </w:ins>
      <w:del w:id="1345" w:author="Philip Burrows" w:date="2017-04-24T15:10:00Z">
        <w:r w:rsidR="005E5768" w:rsidRPr="005E5768" w:rsidDel="00FA6573">
          <w:rPr>
            <w:rFonts w:ascii="Courier New" w:hAnsi="Courier New" w:cs="Courier New"/>
          </w:rPr>
          <w:delText>de</w:delText>
        </w:r>
      </w:del>
      <w:r w:rsidR="005E5768" w:rsidRPr="005E5768">
        <w:rPr>
          <w:rFonts w:ascii="Courier New" w:hAnsi="Courier New" w:cs="Courier New"/>
        </w:rPr>
        <w:t xml:space="preserve">, </w:t>
      </w:r>
      <w:ins w:id="1346" w:author="Philip Burrows" w:date="2017-04-24T15:12:00Z">
        <w:r w:rsidR="008555E9">
          <w:rPr>
            <w:rFonts w:ascii="Courier New" w:hAnsi="Courier New" w:cs="Courier New"/>
          </w:rPr>
          <w:t xml:space="preserve">we have </w:t>
        </w:r>
        <w:r w:rsidR="004D0666">
          <w:rPr>
            <w:rFonts w:ascii="Courier New" w:hAnsi="Courier New" w:cs="Courier New"/>
          </w:rPr>
          <w:t xml:space="preserve">built, deployed and tested a prototype </w:t>
        </w:r>
      </w:ins>
      <w:ins w:id="1347" w:author="Philip Burrows" w:date="2017-04-24T15:13:00Z">
        <w:r w:rsidR="004D0666">
          <w:rPr>
            <w:rFonts w:ascii="Courier New" w:hAnsi="Courier New" w:cs="Courier New"/>
          </w:rPr>
          <w:t xml:space="preserve">drive-beam </w:t>
        </w:r>
      </w:ins>
      <w:ins w:id="1348" w:author="Philip Burrows" w:date="2017-04-24T15:12:00Z">
        <w:r w:rsidR="004D0666">
          <w:rPr>
            <w:rFonts w:ascii="Courier New" w:hAnsi="Courier New" w:cs="Courier New"/>
          </w:rPr>
          <w:t xml:space="preserve">phase feedforward system for </w:t>
        </w:r>
      </w:ins>
      <w:r w:rsidR="005E5768" w:rsidRPr="005E5768">
        <w:rPr>
          <w:rFonts w:ascii="Courier New" w:hAnsi="Courier New" w:cs="Courier New"/>
        </w:rPr>
        <w:t>CLIC</w:t>
      </w:r>
      <w:ins w:id="1349" w:author="Philip Burrows" w:date="2017-04-24T15:13:00Z">
        <w:r w:rsidR="004D0666">
          <w:rPr>
            <w:rFonts w:ascii="Courier New" w:hAnsi="Courier New" w:cs="Courier New"/>
          </w:rPr>
          <w:t xml:space="preserve">. </w:t>
        </w:r>
      </w:ins>
      <w:r w:rsidR="005E5768" w:rsidRPr="005E5768">
        <w:rPr>
          <w:rFonts w:ascii="Courier New" w:hAnsi="Courier New" w:cs="Courier New"/>
        </w:rPr>
        <w:t xml:space="preserve"> </w:t>
      </w:r>
      <w:del w:id="1350" w:author="Philip Burrows" w:date="2017-04-24T15:13:00Z">
        <w:r w:rsidR="005E5768" w:rsidRPr="005E5768" w:rsidDel="004D0666">
          <w:rPr>
            <w:rFonts w:ascii="Courier New" w:hAnsi="Courier New" w:cs="Courier New"/>
          </w:rPr>
          <w:delText xml:space="preserve">requires a PFF system to reduce the drive beam phase jitter </w:delText>
        </w:r>
      </w:del>
    </w:p>
    <w:p w:rsidR="005E5768" w:rsidRPr="005E5768" w:rsidDel="004D0666" w:rsidRDefault="005E5768" w:rsidP="005E5768">
      <w:pPr>
        <w:pStyle w:val="PlainText"/>
        <w:rPr>
          <w:del w:id="1351" w:author="Philip Burrows" w:date="2017-04-24T15:13:00Z"/>
          <w:rFonts w:ascii="Courier New" w:hAnsi="Courier New" w:cs="Courier New"/>
        </w:rPr>
      </w:pPr>
      <w:del w:id="1352" w:author="Philip Burrows" w:date="2017-04-24T15:13:00Z">
        <w:r w:rsidRPr="005E5768" w:rsidDel="004D0666">
          <w:rPr>
            <w:rFonts w:ascii="Courier New" w:hAnsi="Courier New" w:cs="Courier New"/>
          </w:rPr>
          <w:delText xml:space="preserve">by an order of magnitude, from \(2.0^\circ\) to \(0.2^\circ\)~at~12~GHz, or </w:delText>
        </w:r>
      </w:del>
    </w:p>
    <w:p w:rsidR="005E5768" w:rsidRPr="005E5768" w:rsidDel="004D0666" w:rsidRDefault="005E5768" w:rsidP="005E5768">
      <w:pPr>
        <w:pStyle w:val="PlainText"/>
        <w:rPr>
          <w:del w:id="1353" w:author="Philip Burrows" w:date="2017-04-24T15:13:00Z"/>
          <w:rFonts w:ascii="Courier New" w:hAnsi="Courier New" w:cs="Courier New"/>
        </w:rPr>
      </w:pPr>
      <w:del w:id="1354" w:author="Philip Burrows" w:date="2017-04-24T15:13:00Z">
        <w:r w:rsidRPr="005E5768" w:rsidDel="004D0666">
          <w:rPr>
            <w:rFonts w:ascii="Courier New" w:hAnsi="Courier New" w:cs="Courier New"/>
          </w:rPr>
          <w:delText xml:space="preserve">better than 50~fs stability. A prototype of the system has been </w:delText>
        </w:r>
      </w:del>
    </w:p>
    <w:p w:rsidR="005E5768" w:rsidRPr="005E5768" w:rsidDel="004D0666" w:rsidRDefault="005E5768" w:rsidP="004D0666">
      <w:pPr>
        <w:pStyle w:val="PlainText"/>
        <w:rPr>
          <w:del w:id="1355" w:author="Philip Burrows" w:date="2017-04-24T15:18:00Z"/>
          <w:rFonts w:ascii="Courier New" w:hAnsi="Courier New" w:cs="Courier New"/>
        </w:rPr>
      </w:pPr>
      <w:del w:id="1356" w:author="Philip Burrows" w:date="2017-04-24T15:13:00Z">
        <w:r w:rsidRPr="005E5768" w:rsidDel="004D0666">
          <w:rPr>
            <w:rFonts w:ascii="Courier New" w:hAnsi="Courier New" w:cs="Courier New"/>
          </w:rPr>
          <w:delText>in operation at the CLIC test facility CTF3, and</w:delText>
        </w:r>
      </w:del>
      <w:ins w:id="1357" w:author="Philip Burrows" w:date="2017-04-24T15:14:00Z">
        <w:r w:rsidR="004D0666">
          <w:rPr>
            <w:rFonts w:ascii="Courier New" w:hAnsi="Courier New" w:cs="Courier New"/>
          </w:rPr>
          <w:t xml:space="preserve"> The</w:t>
        </w:r>
      </w:ins>
      <w:ins w:id="1358" w:author="Philip Burrows" w:date="2017-04-24T15:13:00Z">
        <w:r w:rsidR="004D0666">
          <w:rPr>
            <w:rFonts w:ascii="Courier New" w:hAnsi="Courier New" w:cs="Courier New"/>
          </w:rPr>
          <w:t xml:space="preserve"> </w:t>
        </w:r>
      </w:ins>
      <w:ins w:id="1359" w:author="Philip Burrows" w:date="2017-04-24T15:14:00Z">
        <w:r w:rsidR="004D0666">
          <w:rPr>
            <w:rFonts w:ascii="Courier New" w:hAnsi="Courier New" w:cs="Courier New"/>
          </w:rPr>
          <w:t xml:space="preserve">system </w:t>
        </w:r>
      </w:ins>
      <w:ins w:id="1360" w:author="Philip Burrows" w:date="2017-04-24T15:15:00Z">
        <w:r w:rsidR="004D0666">
          <w:rPr>
            <w:rFonts w:ascii="Courier New" w:hAnsi="Courier New" w:cs="Courier New"/>
          </w:rPr>
          <w:t xml:space="preserve">incorporates </w:t>
        </w:r>
      </w:ins>
      <w:ins w:id="1361" w:author="Philip Burrows" w:date="2017-04-24T15:16:00Z">
        <w:r w:rsidR="004D0666">
          <w:rPr>
            <w:rFonts w:ascii="Courier New" w:hAnsi="Courier New" w:cs="Courier New"/>
          </w:rPr>
          <w:t xml:space="preserve">high-resolution phase monitors, </w:t>
        </w:r>
      </w:ins>
      <w:ins w:id="1362" w:author="Philip Burrows" w:date="2017-04-24T15:17:00Z">
        <w:r w:rsidR="004D0666">
          <w:rPr>
            <w:rFonts w:ascii="Courier New" w:hAnsi="Courier New" w:cs="Courier New"/>
          </w:rPr>
          <w:t xml:space="preserve">an </w:t>
        </w:r>
      </w:ins>
      <w:ins w:id="1363" w:author="Philip Burrows" w:date="2017-04-24T15:16:00Z">
        <w:r w:rsidR="004D0666">
          <w:rPr>
            <w:rFonts w:ascii="Courier New" w:hAnsi="Courier New" w:cs="Courier New"/>
          </w:rPr>
          <w:t xml:space="preserve">advanced signal-processor and feedforward controller, </w:t>
        </w:r>
      </w:ins>
      <w:ins w:id="1364" w:author="Philip Burrows" w:date="2017-04-24T15:17:00Z">
        <w:r w:rsidR="004D0666">
          <w:rPr>
            <w:rFonts w:ascii="Courier New" w:hAnsi="Courier New" w:cs="Courier New"/>
          </w:rPr>
          <w:t xml:space="preserve">low-latency, high-power, high-bandwidth amplifiers, and state-of-the-art </w:t>
        </w:r>
      </w:ins>
      <w:ins w:id="1365" w:author="Philip Burrows" w:date="2017-04-24T15:18:00Z">
        <w:r w:rsidR="004D0666" w:rsidRPr="005E5768">
          <w:rPr>
            <w:rFonts w:ascii="Courier New" w:hAnsi="Courier New" w:cs="Courier New"/>
          </w:rPr>
          <w:t>electromagnetic kickers</w:t>
        </w:r>
        <w:r w:rsidR="004D0666">
          <w:rPr>
            <w:rFonts w:ascii="Courier New" w:hAnsi="Courier New" w:cs="Courier New"/>
          </w:rPr>
          <w:t xml:space="preserve">. </w:t>
        </w:r>
      </w:ins>
      <w:del w:id="1366" w:author="Philip Burrows" w:date="2017-04-24T15:14:00Z">
        <w:r w:rsidRPr="005E5768" w:rsidDel="004D0666">
          <w:rPr>
            <w:rFonts w:ascii="Courier New" w:hAnsi="Courier New" w:cs="Courier New"/>
          </w:rPr>
          <w:delText xml:space="preserve"> </w:delText>
        </w:r>
      </w:del>
      <w:del w:id="1367" w:author="Philip Burrows" w:date="2017-04-24T15:18:00Z">
        <w:r w:rsidRPr="005E5768" w:rsidDel="004D0666">
          <w:rPr>
            <w:rFonts w:ascii="Courier New" w:hAnsi="Courier New" w:cs="Courier New"/>
          </w:rPr>
          <w:delText>correct</w:delText>
        </w:r>
      </w:del>
      <w:del w:id="1368" w:author="Philip Burrows" w:date="2017-04-24T15:15:00Z">
        <w:r w:rsidRPr="005E5768" w:rsidDel="004D0666">
          <w:rPr>
            <w:rFonts w:ascii="Courier New" w:hAnsi="Courier New" w:cs="Courier New"/>
          </w:rPr>
          <w:delText>s</w:delText>
        </w:r>
      </w:del>
      <w:del w:id="1369" w:author="Philip Burrows" w:date="2017-04-24T15:18:00Z">
        <w:r w:rsidRPr="005E5768" w:rsidDel="004D0666">
          <w:rPr>
            <w:rFonts w:ascii="Courier New" w:hAnsi="Courier New" w:cs="Courier New"/>
          </w:rPr>
          <w:delText xml:space="preserve"> the beam phase by 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del w:id="1370" w:author="Philip Burrows" w:date="2017-04-24T15:18:00Z">
        <w:r w:rsidRPr="005E5768" w:rsidDel="004D0666">
          <w:rPr>
            <w:rFonts w:ascii="Courier New" w:hAnsi="Courier New" w:cs="Courier New"/>
          </w:rPr>
          <w:delText xml:space="preserve">varying </w:delText>
        </w:r>
      </w:del>
      <w:del w:id="1371" w:author="Philip Burrows" w:date="2017-04-24T15:15:00Z">
        <w:r w:rsidRPr="005E5768" w:rsidDel="004D0666">
          <w:rPr>
            <w:rFonts w:ascii="Courier New" w:hAnsi="Courier New" w:cs="Courier New"/>
          </w:rPr>
          <w:delText>the</w:delText>
        </w:r>
      </w:del>
      <w:del w:id="1372" w:author="Philip Burrows" w:date="2017-04-24T15:18:00Z">
        <w:r w:rsidRPr="005E5768" w:rsidDel="004D0666">
          <w:rPr>
            <w:rFonts w:ascii="Courier New" w:hAnsi="Courier New" w:cs="Courier New"/>
          </w:rPr>
          <w:delText xml:space="preserve"> path length through a chicane using two electromagnetic kickers</w:delText>
        </w:r>
      </w:del>
      <w:r w:rsidRPr="005E5768">
        <w:rPr>
          <w:rFonts w:ascii="Courier New" w:hAnsi="Courier New" w:cs="Courier New"/>
        </w:rPr>
        <w:t xml:space="preserve">. </w:t>
      </w:r>
    </w:p>
    <w:p w:rsidR="005E5768" w:rsidRPr="005E5768" w:rsidDel="004D0666" w:rsidRDefault="005E5768" w:rsidP="005E5768">
      <w:pPr>
        <w:pStyle w:val="PlainText"/>
        <w:rPr>
          <w:del w:id="1373" w:author="Philip Burrows" w:date="2017-04-24T15:14:00Z"/>
          <w:rFonts w:ascii="Courier New" w:hAnsi="Courier New" w:cs="Courier New"/>
        </w:rPr>
      </w:pPr>
      <w:del w:id="1374" w:author="Philip Burrows" w:date="2017-04-24T15:14:00Z">
        <w:r w:rsidRPr="005E5768" w:rsidDel="004D0666">
          <w:rPr>
            <w:rFonts w:ascii="Courier New" w:hAnsi="Courier New" w:cs="Courier New"/>
          </w:rPr>
          <w:lastRenderedPageBreak/>
          <w:delText xml:space="preserve">As well as the kickers, the system uses newly designed phase monitors with </w:delText>
        </w:r>
      </w:del>
    </w:p>
    <w:p w:rsidR="005E5768" w:rsidRPr="005E5768" w:rsidDel="004D0666" w:rsidRDefault="004D0666" w:rsidP="004D0666">
      <w:pPr>
        <w:pStyle w:val="PlainText"/>
        <w:rPr>
          <w:del w:id="1375" w:author="Philip Burrows" w:date="2017-04-24T15:19:00Z"/>
          <w:rFonts w:ascii="Courier New" w:hAnsi="Courier New" w:cs="Courier New"/>
        </w:rPr>
      </w:pPr>
      <w:ins w:id="1376" w:author="Philip Burrows" w:date="2017-04-24T15:18:00Z">
        <w:r>
          <w:rPr>
            <w:rFonts w:ascii="Courier New" w:hAnsi="Courier New" w:cs="Courier New"/>
          </w:rPr>
          <w:t xml:space="preserve">The phase-monitor resolution was measured to be </w:t>
        </w:r>
      </w:ins>
      <w:proofErr w:type="gramStart"/>
      <w:r w:rsidR="005E5768" w:rsidRPr="005E5768">
        <w:rPr>
          <w:rFonts w:ascii="Courier New" w:hAnsi="Courier New" w:cs="Courier New"/>
        </w:rPr>
        <w:t>\(</w:t>
      </w:r>
      <w:proofErr w:type="gramEnd"/>
      <w:r w:rsidR="005E5768" w:rsidRPr="005E5768">
        <w:rPr>
          <w:rFonts w:ascii="Courier New" w:hAnsi="Courier New" w:cs="Courier New"/>
        </w:rPr>
        <w:t>0.12^\</w:t>
      </w:r>
      <w:proofErr w:type="spellStart"/>
      <w:r w:rsidR="005E5768" w:rsidRPr="005E5768">
        <w:rPr>
          <w:rFonts w:ascii="Courier New" w:hAnsi="Courier New" w:cs="Courier New"/>
        </w:rPr>
        <w:t>circ</w:t>
      </w:r>
      <w:proofErr w:type="spellEnd"/>
      <w:r w:rsidR="005E5768" w:rsidRPr="005E5768">
        <w:rPr>
          <w:rFonts w:ascii="Courier New" w:hAnsi="Courier New" w:cs="Courier New"/>
        </w:rPr>
        <w:t>\)</w:t>
      </w:r>
      <w:ins w:id="1377" w:author="Philip Burrows" w:date="2017-04-24T15:19:00Z">
        <w:r>
          <w:rPr>
            <w:rFonts w:ascii="Courier New" w:hAnsi="Courier New" w:cs="Courier New"/>
          </w:rPr>
          <w:t xml:space="preserve"> = 30fs. </w:t>
        </w:r>
      </w:ins>
      <w:r w:rsidR="005E5768" w:rsidRPr="005E5768">
        <w:rPr>
          <w:rFonts w:ascii="Courier New" w:hAnsi="Courier New" w:cs="Courier New"/>
        </w:rPr>
        <w:t xml:space="preserve"> </w:t>
      </w:r>
      <w:del w:id="1378" w:author="Philip Burrows" w:date="2017-04-24T15:19:00Z">
        <w:r w:rsidR="005E5768" w:rsidRPr="005E5768" w:rsidDel="004D0666">
          <w:rPr>
            <w:rFonts w:ascii="Courier New" w:hAnsi="Courier New" w:cs="Courier New"/>
          </w:rPr>
          <w:delText xml:space="preserve">resolution, high bandwidth 20~kW amplifiers and a low latency </w:delText>
        </w:r>
      </w:del>
    </w:p>
    <w:p w:rsidR="005E5768" w:rsidRPr="005E5768" w:rsidRDefault="005E5768" w:rsidP="004D0666">
      <w:pPr>
        <w:pStyle w:val="PlainText"/>
        <w:rPr>
          <w:rFonts w:ascii="Courier New" w:hAnsi="Courier New" w:cs="Courier New"/>
        </w:rPr>
      </w:pPr>
      <w:del w:id="1379" w:author="Philip Burrows" w:date="2017-04-24T15:19:00Z">
        <w:r w:rsidRPr="005E5768" w:rsidDel="004D0666">
          <w:rPr>
            <w:rFonts w:ascii="Courier New" w:hAnsi="Courier New" w:cs="Courier New"/>
          </w:rPr>
          <w:delText xml:space="preserve">digitiser/feedforward controller. </w:delText>
        </w:r>
      </w:del>
      <w:r w:rsidRPr="005E5768">
        <w:rPr>
          <w:rFonts w:ascii="Courier New" w:hAnsi="Courier New" w:cs="Courier New"/>
        </w:rPr>
        <w:t xml:space="preserve">The </w:t>
      </w:r>
      <w:ins w:id="1380" w:author="Philip Burrows" w:date="2017-04-24T15:19:00Z">
        <w:r w:rsidR="004D0666">
          <w:rPr>
            <w:rFonts w:ascii="Courier New" w:hAnsi="Courier New" w:cs="Courier New"/>
          </w:rPr>
          <w:t xml:space="preserve">overall </w:t>
        </w:r>
      </w:ins>
      <w:r w:rsidRPr="005E5768">
        <w:rPr>
          <w:rFonts w:ascii="Courier New" w:hAnsi="Courier New" w:cs="Courier New"/>
        </w:rPr>
        <w:t xml:space="preserve">system latency, including </w:t>
      </w:r>
      <w:ins w:id="1381" w:author="Philip Burrows" w:date="2017-04-24T15:19:00Z">
        <w:r w:rsidR="004D0666">
          <w:rPr>
            <w:rFonts w:ascii="Courier New" w:hAnsi="Courier New" w:cs="Courier New"/>
          </w:rPr>
          <w:t xml:space="preserve">the </w:t>
        </w:r>
      </w:ins>
      <w:r w:rsidRPr="005E5768">
        <w:rPr>
          <w:rFonts w:ascii="Courier New" w:hAnsi="Courier New" w:cs="Courier New"/>
        </w:rPr>
        <w:t xml:space="preserve">hardware and </w:t>
      </w:r>
    </w:p>
    <w:p w:rsidR="005E5768" w:rsidRPr="005E5768" w:rsidDel="004D0666" w:rsidRDefault="005E5768" w:rsidP="004D0666">
      <w:pPr>
        <w:pStyle w:val="PlainText"/>
        <w:rPr>
          <w:del w:id="1382" w:author="Philip Burrows" w:date="2017-04-24T15:21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signal</w:t>
      </w:r>
      <w:proofErr w:type="gramEnd"/>
      <w:r w:rsidRPr="005E5768">
        <w:rPr>
          <w:rFonts w:ascii="Courier New" w:hAnsi="Courier New" w:cs="Courier New"/>
        </w:rPr>
        <w:t xml:space="preserve"> transit times, </w:t>
      </w:r>
      <w:ins w:id="1383" w:author="Philip Burrows" w:date="2017-04-24T15:20:00Z">
        <w:r w:rsidR="004D0666">
          <w:rPr>
            <w:rFonts w:ascii="Courier New" w:hAnsi="Courier New" w:cs="Courier New"/>
          </w:rPr>
          <w:t>wa</w:t>
        </w:r>
      </w:ins>
      <w:del w:id="1384" w:author="Philip Burrows" w:date="2017-04-24T15:20:00Z">
        <w:r w:rsidRPr="005E5768" w:rsidDel="004D0666">
          <w:rPr>
            <w:rFonts w:ascii="Courier New" w:hAnsi="Courier New" w:cs="Courier New"/>
          </w:rPr>
          <w:delText>i</w:delText>
        </w:r>
      </w:del>
      <w:r w:rsidRPr="005E5768">
        <w:rPr>
          <w:rFonts w:ascii="Courier New" w:hAnsi="Courier New" w:cs="Courier New"/>
        </w:rPr>
        <w:t xml:space="preserve">s </w:t>
      </w:r>
      <w:ins w:id="1385" w:author="Philip Burrows" w:date="2017-04-24T15:20:00Z">
        <w:r w:rsidR="004D0666">
          <w:rPr>
            <w:rFonts w:ascii="Courier New" w:hAnsi="Courier New" w:cs="Courier New"/>
          </w:rPr>
          <w:t xml:space="preserve">measured to be approx. </w:t>
        </w:r>
      </w:ins>
      <w:del w:id="1386" w:author="Philip Burrows" w:date="2017-04-24T15:20:00Z">
        <w:r w:rsidRPr="005E5768" w:rsidDel="004D0666">
          <w:rPr>
            <w:rFonts w:ascii="Courier New" w:hAnsi="Courier New" w:cs="Courier New"/>
          </w:rPr>
          <w:delText xml:space="preserve">less than the </w:delText>
        </w:r>
      </w:del>
      <w:r w:rsidRPr="005E5768">
        <w:rPr>
          <w:rFonts w:ascii="Courier New" w:hAnsi="Courier New" w:cs="Courier New"/>
        </w:rPr>
        <w:t>3</w:t>
      </w:r>
      <w:ins w:id="1387" w:author="Philip Burrows" w:date="2017-04-24T15:20:00Z">
        <w:r w:rsidR="004D0666">
          <w:rPr>
            <w:rFonts w:ascii="Courier New" w:hAnsi="Courier New" w:cs="Courier New"/>
          </w:rPr>
          <w:t>5</w:t>
        </w:r>
      </w:ins>
      <w:del w:id="1388" w:author="Philip Burrows" w:date="2017-04-24T15:20:00Z">
        <w:r w:rsidRPr="005E5768" w:rsidDel="004D0666">
          <w:rPr>
            <w:rFonts w:ascii="Courier New" w:hAnsi="Courier New" w:cs="Courier New"/>
          </w:rPr>
          <w:delText>8</w:delText>
        </w:r>
      </w:del>
      <w:r w:rsidRPr="005E5768">
        <w:rPr>
          <w:rFonts w:ascii="Courier New" w:hAnsi="Courier New" w:cs="Courier New"/>
        </w:rPr>
        <w:t>0~ns</w:t>
      </w:r>
      <w:ins w:id="1389" w:author="Philip Burrows" w:date="2017-04-24T15:20:00Z">
        <w:r w:rsidR="004D0666">
          <w:rPr>
            <w:rFonts w:ascii="Courier New" w:hAnsi="Courier New" w:cs="Courier New"/>
          </w:rPr>
          <w:t xml:space="preserve">. </w:t>
        </w:r>
      </w:ins>
      <w:r w:rsidRPr="005E5768">
        <w:rPr>
          <w:rFonts w:ascii="Courier New" w:hAnsi="Courier New" w:cs="Courier New"/>
        </w:rPr>
        <w:t xml:space="preserve"> </w:t>
      </w:r>
      <w:del w:id="1390" w:author="Philip Burrows" w:date="2017-04-24T15:21:00Z">
        <w:r w:rsidRPr="005E5768" w:rsidDel="004D0666">
          <w:rPr>
            <w:rFonts w:ascii="Courier New" w:hAnsi="Courier New" w:cs="Courier New"/>
          </w:rPr>
          <w:delText xml:space="preserve">beam time of flight between the </w:delText>
        </w:r>
      </w:del>
    </w:p>
    <w:p w:rsidR="005E5768" w:rsidRPr="005E5768" w:rsidRDefault="005E5768">
      <w:pPr>
        <w:pStyle w:val="PlainText"/>
        <w:rPr>
          <w:rFonts w:ascii="Courier New" w:hAnsi="Courier New" w:cs="Courier New"/>
        </w:rPr>
      </w:pPr>
      <w:del w:id="1391" w:author="Philip Burrows" w:date="2017-04-24T15:21:00Z">
        <w:r w:rsidRPr="005E5768" w:rsidDel="004D0666">
          <w:rPr>
            <w:rFonts w:ascii="Courier New" w:hAnsi="Courier New" w:cs="Courier New"/>
          </w:rPr>
          <w:delText xml:space="preserve">input phase monitor and the correction chicane. </w:delText>
        </w:r>
      </w:del>
      <w:r w:rsidRPr="005E5768">
        <w:rPr>
          <w:rFonts w:ascii="Courier New" w:hAnsi="Courier New" w:cs="Courier New"/>
        </w:rPr>
        <w:t xml:space="preserve">Therefore, the feedforward </w:t>
      </w:r>
    </w:p>
    <w:p w:rsidR="005E5768" w:rsidRPr="005E5768" w:rsidDel="004D0666" w:rsidRDefault="004D0666" w:rsidP="005E5768">
      <w:pPr>
        <w:pStyle w:val="PlainText"/>
        <w:rPr>
          <w:del w:id="1392" w:author="Philip Burrows" w:date="2017-04-24T15:22:00Z"/>
          <w:rFonts w:ascii="Courier New" w:hAnsi="Courier New" w:cs="Courier New"/>
        </w:rPr>
      </w:pPr>
      <w:proofErr w:type="gramStart"/>
      <w:ins w:id="1393" w:author="Philip Burrows" w:date="2017-04-24T15:22:00Z">
        <w:r>
          <w:rPr>
            <w:rFonts w:ascii="Courier New" w:hAnsi="Courier New" w:cs="Courier New"/>
          </w:rPr>
          <w:t>phase</w:t>
        </w:r>
        <w:proofErr w:type="gramEnd"/>
        <w:r>
          <w:rPr>
            <w:rFonts w:ascii="Courier New" w:hAnsi="Courier New" w:cs="Courier New"/>
          </w:rPr>
          <w:t xml:space="preserve"> </w:t>
        </w:r>
      </w:ins>
      <w:r w:rsidR="005E5768" w:rsidRPr="005E5768">
        <w:rPr>
          <w:rFonts w:ascii="Courier New" w:hAnsi="Courier New" w:cs="Courier New"/>
        </w:rPr>
        <w:t xml:space="preserve">correction </w:t>
      </w:r>
      <w:del w:id="1394" w:author="Philip Burrows" w:date="2017-04-24T15:21:00Z">
        <w:r w:rsidR="005E5768" w:rsidRPr="005E5768" w:rsidDel="004D0666">
          <w:rPr>
            <w:rFonts w:ascii="Courier New" w:hAnsi="Courier New" w:cs="Courier New"/>
          </w:rPr>
          <w:delText>can be</w:delText>
        </w:r>
      </w:del>
      <w:ins w:id="1395" w:author="Philip Burrows" w:date="2017-04-24T15:21:00Z">
        <w:r>
          <w:rPr>
            <w:rFonts w:ascii="Courier New" w:hAnsi="Courier New" w:cs="Courier New"/>
          </w:rPr>
          <w:t>was</w:t>
        </w:r>
      </w:ins>
      <w:r w:rsidR="005E5768" w:rsidRPr="005E5768">
        <w:rPr>
          <w:rFonts w:ascii="Courier New" w:hAnsi="Courier New" w:cs="Courier New"/>
        </w:rPr>
        <w:t xml:space="preserve"> directly </w:t>
      </w:r>
      <w:del w:id="1396" w:author="Philip Burrows" w:date="2017-04-24T15:22:00Z">
        <w:r w:rsidR="005E5768" w:rsidRPr="005E5768" w:rsidDel="004D0666">
          <w:rPr>
            <w:rFonts w:ascii="Courier New" w:hAnsi="Courier New" w:cs="Courier New"/>
          </w:rPr>
          <w:delText xml:space="preserve">applied </w:delText>
        </w:r>
      </w:del>
      <w:ins w:id="1397" w:author="Philip Burrows" w:date="2017-04-24T15:22:00Z">
        <w:r>
          <w:rPr>
            <w:rFonts w:ascii="Courier New" w:hAnsi="Courier New" w:cs="Courier New"/>
          </w:rPr>
          <w:t>downstream</w:t>
        </w:r>
      </w:ins>
      <w:ins w:id="1398" w:author="Philip Burrows" w:date="2017-04-24T15:21:00Z">
        <w:r>
          <w:rPr>
            <w:rFonts w:ascii="Courier New" w:hAnsi="Courier New" w:cs="Courier New"/>
          </w:rPr>
          <w:t xml:space="preserve"> </w:t>
        </w:r>
      </w:ins>
      <w:r w:rsidR="005E5768" w:rsidRPr="005E5768">
        <w:rPr>
          <w:rFonts w:ascii="Courier New" w:hAnsi="Courier New" w:cs="Courier New"/>
        </w:rPr>
        <w:t xml:space="preserve">to the same </w:t>
      </w:r>
      <w:ins w:id="1399" w:author="Philip Burrows" w:date="2017-04-24T15:21:00Z">
        <w:r>
          <w:rPr>
            <w:rFonts w:ascii="Courier New" w:hAnsi="Courier New" w:cs="Courier New"/>
          </w:rPr>
          <w:t xml:space="preserve">beam </w:t>
        </w:r>
      </w:ins>
      <w:r w:rsidR="005E5768" w:rsidRPr="005E5768">
        <w:rPr>
          <w:rFonts w:ascii="Courier New" w:hAnsi="Courier New" w:cs="Courier New"/>
        </w:rPr>
        <w:t>bunch</w:t>
      </w:r>
      <w:ins w:id="1400" w:author="Philip Burrows" w:date="2017-04-24T15:21:00Z">
        <w:r>
          <w:rPr>
            <w:rFonts w:ascii="Courier New" w:hAnsi="Courier New" w:cs="Courier New"/>
          </w:rPr>
          <w:t>es</w:t>
        </w:r>
      </w:ins>
      <w:r w:rsidR="005E5768" w:rsidRPr="005E5768">
        <w:rPr>
          <w:rFonts w:ascii="Courier New" w:hAnsi="Courier New" w:cs="Courier New"/>
        </w:rPr>
        <w:t xml:space="preserve"> initially measured </w:t>
      </w:r>
      <w:ins w:id="1401" w:author="Philip Burrows" w:date="2017-04-24T15:22:00Z">
        <w:r>
          <w:rPr>
            <w:rFonts w:ascii="Courier New" w:hAnsi="Courier New" w:cs="Courier New"/>
          </w:rPr>
          <w:t>u</w:t>
        </w:r>
      </w:ins>
      <w:del w:id="1402" w:author="Philip Burrows" w:date="2017-04-24T15:22:00Z">
        <w:r w:rsidR="005E5768" w:rsidRPr="005E5768" w:rsidDel="004D0666">
          <w:rPr>
            <w:rFonts w:ascii="Courier New" w:hAnsi="Courier New" w:cs="Courier New"/>
          </w:rPr>
          <w:delText>at the</w:delText>
        </w:r>
      </w:del>
      <w:ins w:id="1403" w:author="Philip Burrows" w:date="2017-04-24T15:22:00Z">
        <w:r>
          <w:rPr>
            <w:rFonts w:ascii="Courier New" w:hAnsi="Courier New" w:cs="Courier New"/>
          </w:rPr>
          <w:t>pstream</w:t>
        </w:r>
      </w:ins>
      <w:del w:id="1404" w:author="Philip Burrows" w:date="2017-04-24T15:22:00Z">
        <w:r w:rsidR="005E5768" w:rsidRPr="005E5768" w:rsidDel="004D0666">
          <w:rPr>
            <w:rFonts w:ascii="Courier New" w:hAnsi="Courier New" w:cs="Courier New"/>
          </w:rPr>
          <w:delText xml:space="preserve"> </w:delText>
        </w:r>
      </w:del>
    </w:p>
    <w:p w:rsidR="004D0666" w:rsidRDefault="005E5768" w:rsidP="005E5768">
      <w:pPr>
        <w:pStyle w:val="PlainText"/>
        <w:rPr>
          <w:ins w:id="1405" w:author="Philip Burrows" w:date="2017-04-24T15:21:00Z"/>
          <w:rFonts w:ascii="Courier New" w:hAnsi="Courier New" w:cs="Courier New"/>
        </w:rPr>
      </w:pPr>
      <w:del w:id="1406" w:author="Philip Burrows" w:date="2017-04-24T15:22:00Z">
        <w:r w:rsidRPr="005E5768" w:rsidDel="004D0666">
          <w:rPr>
            <w:rFonts w:ascii="Courier New" w:hAnsi="Courier New" w:cs="Courier New"/>
          </w:rPr>
          <w:delText>monitor</w:delText>
        </w:r>
      </w:del>
      <w:r w:rsidRPr="005E5768">
        <w:rPr>
          <w:rFonts w:ascii="Courier New" w:hAnsi="Courier New" w:cs="Courier New"/>
        </w:rPr>
        <w:t xml:space="preserve">. </w:t>
      </w:r>
    </w:p>
    <w:p w:rsidR="004D0666" w:rsidRDefault="004D0666" w:rsidP="005E5768">
      <w:pPr>
        <w:pStyle w:val="PlainText"/>
        <w:rPr>
          <w:ins w:id="1407" w:author="Philip Burrows" w:date="2017-04-24T15:21:00Z"/>
          <w:rFonts w:ascii="Courier New" w:hAnsi="Courier New" w:cs="Courier New"/>
        </w:rPr>
      </w:pP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08" w:author="Philip Burrows" w:date="2017-04-24T15:23:00Z">
        <w:r>
          <w:rPr>
            <w:rFonts w:ascii="Courier New" w:hAnsi="Courier New" w:cs="Courier New"/>
          </w:rPr>
          <w:t>%</w:t>
        </w:r>
      </w:ins>
      <w:proofErr w:type="gramStart"/>
      <w:r w:rsidR="005E5768" w:rsidRPr="005E5768">
        <w:rPr>
          <w:rFonts w:ascii="Courier New" w:hAnsi="Courier New" w:cs="Courier New"/>
        </w:rPr>
        <w:t>New</w:t>
      </w:r>
      <w:proofErr w:type="gramEnd"/>
      <w:r w:rsidR="005E5768" w:rsidRPr="005E5768">
        <w:rPr>
          <w:rFonts w:ascii="Courier New" w:hAnsi="Courier New" w:cs="Courier New"/>
        </w:rPr>
        <w:t xml:space="preserve"> optics for the correction chicane and other beam lines at CTF3 </w:t>
      </w: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09" w:author="Philip Burrows" w:date="2017-04-24T15:23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 xml:space="preserve">have been </w:t>
      </w: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10" w:author="Philip Burrows" w:date="2017-04-24T15:23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 xml:space="preserve">developed to yield the desired phase shifting behaviour and ensure high </w:t>
      </w: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11" w:author="Philip Burrows" w:date="2017-04-24T15:23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>correlation between the initial upstream and downstream phase.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 xml:space="preserve">The prototype system </w:t>
      </w:r>
      <w:ins w:id="1412" w:author="Philip Burrows" w:date="2017-04-24T15:26:00Z">
        <w:r w:rsidR="00EC3070">
          <w:rPr>
            <w:rFonts w:ascii="Courier New" w:hAnsi="Courier New" w:cs="Courier New"/>
          </w:rPr>
          <w:t>w</w:t>
        </w:r>
      </w:ins>
      <w:del w:id="1413" w:author="Philip Burrows" w:date="2017-04-24T15:26:00Z">
        <w:r w:rsidRPr="005E5768" w:rsidDel="00EC3070">
          <w:rPr>
            <w:rFonts w:ascii="Courier New" w:hAnsi="Courier New" w:cs="Courier New"/>
          </w:rPr>
          <w:delText>h</w:delText>
        </w:r>
      </w:del>
      <w:r w:rsidRPr="005E5768">
        <w:rPr>
          <w:rFonts w:ascii="Courier New" w:hAnsi="Courier New" w:cs="Courier New"/>
        </w:rPr>
        <w:t xml:space="preserve">as </w:t>
      </w:r>
      <w:ins w:id="1414" w:author="Philip Burrows" w:date="2017-04-24T15:26:00Z">
        <w:r w:rsidR="00EC3070">
          <w:rPr>
            <w:rFonts w:ascii="Courier New" w:hAnsi="Courier New" w:cs="Courier New"/>
          </w:rPr>
          <w:t xml:space="preserve">used to stabilise the </w:t>
        </w:r>
        <w:r w:rsidR="00EC3070" w:rsidRPr="005E5768">
          <w:rPr>
            <w:rFonts w:ascii="Courier New" w:hAnsi="Courier New" w:cs="Courier New"/>
          </w:rPr>
          <w:t xml:space="preserve">pulse-to-pulse </w:t>
        </w:r>
      </w:ins>
      <w:del w:id="1415" w:author="Philip Burrows" w:date="2017-04-24T15:26:00Z">
        <w:r w:rsidRPr="005E5768" w:rsidDel="00EC3070">
          <w:rPr>
            <w:rFonts w:ascii="Courier New" w:hAnsi="Courier New" w:cs="Courier New"/>
          </w:rPr>
          <w:delText>demonstrated</w:delText>
        </w:r>
      </w:del>
      <w:r w:rsidRPr="005E5768">
        <w:rPr>
          <w:rFonts w:ascii="Courier New" w:hAnsi="Courier New" w:cs="Courier New"/>
        </w:rPr>
        <w:t xml:space="preserve"> </w:t>
      </w:r>
      <w:del w:id="1416" w:author="Philip Burrows" w:date="2017-04-24T15:26:00Z">
        <w:r w:rsidRPr="005E5768" w:rsidDel="00EC3070">
          <w:rPr>
            <w:rFonts w:ascii="Courier New" w:hAnsi="Courier New" w:cs="Courier New"/>
          </w:rPr>
          <w:delText xml:space="preserve">\(0.20\pm0.01^\circ\) pulse-to-pulse </w:delText>
        </w:r>
      </w:del>
    </w:p>
    <w:p w:rsidR="005E5768" w:rsidRPr="005E5768" w:rsidDel="00EC3070" w:rsidRDefault="005E5768" w:rsidP="00EC3070">
      <w:pPr>
        <w:pStyle w:val="PlainText"/>
        <w:rPr>
          <w:del w:id="1417" w:author="Philip Burrows" w:date="2017-04-24T15:26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phase</w:t>
      </w:r>
      <w:proofErr w:type="gramEnd"/>
      <w:r w:rsidRPr="005E5768">
        <w:rPr>
          <w:rFonts w:ascii="Courier New" w:hAnsi="Courier New" w:cs="Courier New"/>
        </w:rPr>
        <w:t xml:space="preserve"> jitter </w:t>
      </w:r>
      <w:ins w:id="1418" w:author="Philip Burrows" w:date="2017-04-24T15:26:00Z">
        <w:r w:rsidR="00EC3070">
          <w:rPr>
            <w:rFonts w:ascii="Courier New" w:hAnsi="Courier New" w:cs="Courier New"/>
          </w:rPr>
          <w:t xml:space="preserve">to </w:t>
        </w:r>
        <w:r w:rsidR="00EC3070" w:rsidRPr="005E5768">
          <w:rPr>
            <w:rFonts w:ascii="Courier New" w:hAnsi="Courier New" w:cs="Courier New"/>
          </w:rPr>
          <w:t>\(0.20\pm0.01^\</w:t>
        </w:r>
        <w:proofErr w:type="spellStart"/>
        <w:r w:rsidR="00EC3070" w:rsidRPr="005E5768">
          <w:rPr>
            <w:rFonts w:ascii="Courier New" w:hAnsi="Courier New" w:cs="Courier New"/>
          </w:rPr>
          <w:t>circ</w:t>
        </w:r>
        <w:proofErr w:type="spellEnd"/>
        <w:r w:rsidR="00EC3070" w:rsidRPr="005E5768">
          <w:rPr>
            <w:rFonts w:ascii="Courier New" w:hAnsi="Courier New" w:cs="Courier New"/>
          </w:rPr>
          <w:t xml:space="preserve">\) </w:t>
        </w:r>
        <w:r w:rsidR="00EC3070">
          <w:rPr>
            <w:rFonts w:ascii="Courier New" w:hAnsi="Courier New" w:cs="Courier New"/>
          </w:rPr>
          <w:t xml:space="preserve">= 50 fs. </w:t>
        </w:r>
      </w:ins>
      <w:del w:id="1419" w:author="Philip Burrows" w:date="2017-04-24T15:26:00Z">
        <w:r w:rsidRPr="005E5768" w:rsidDel="00EC3070">
          <w:rPr>
            <w:rFonts w:ascii="Courier New" w:hAnsi="Courier New" w:cs="Courier New"/>
          </w:rPr>
          <w:delText xml:space="preserve">on a time scale of ten minutes, verifying the feasibility of the </w:delText>
        </w:r>
      </w:del>
    </w:p>
    <w:p w:rsidR="005E5768" w:rsidRPr="005E5768" w:rsidRDefault="005E5768" w:rsidP="00EC3070">
      <w:pPr>
        <w:pStyle w:val="PlainText"/>
        <w:rPr>
          <w:rFonts w:ascii="Courier New" w:hAnsi="Courier New" w:cs="Courier New"/>
        </w:rPr>
      </w:pPr>
      <w:del w:id="1420" w:author="Philip Burrows" w:date="2017-04-24T15:26:00Z">
        <w:r w:rsidRPr="005E5768" w:rsidDel="00EC3070">
          <w:rPr>
            <w:rFonts w:ascii="Courier New" w:hAnsi="Courier New" w:cs="Courier New"/>
          </w:rPr>
          <w:delText xml:space="preserve">concept. </w:delText>
        </w:r>
      </w:del>
      <w:r w:rsidRPr="005E5768">
        <w:rPr>
          <w:rFonts w:ascii="Courier New" w:hAnsi="Courier New" w:cs="Courier New"/>
        </w:rPr>
        <w:t xml:space="preserve">It has also </w:t>
      </w:r>
      <w:ins w:id="1421" w:author="Philip Burrows" w:date="2017-04-24T15:26:00Z">
        <w:r w:rsidR="00EC3070">
          <w:rPr>
            <w:rFonts w:ascii="Courier New" w:hAnsi="Courier New" w:cs="Courier New"/>
          </w:rPr>
          <w:t xml:space="preserve">used </w:t>
        </w:r>
      </w:ins>
      <w:del w:id="1422" w:author="Philip Burrows" w:date="2017-04-24T15:27:00Z">
        <w:r w:rsidRPr="005E5768" w:rsidDel="00EC3070">
          <w:rPr>
            <w:rFonts w:ascii="Courier New" w:hAnsi="Courier New" w:cs="Courier New"/>
          </w:rPr>
          <w:delText xml:space="preserve">been shown to be able </w:delText>
        </w:r>
      </w:del>
    </w:p>
    <w:p w:rsidR="00EC3070" w:rsidRDefault="005E5768" w:rsidP="005E5768">
      <w:pPr>
        <w:pStyle w:val="PlainText"/>
        <w:rPr>
          <w:ins w:id="1423" w:author="Philip Burrows" w:date="2017-04-24T15:27:00Z"/>
          <w:rFonts w:ascii="Courier New" w:hAnsi="Courier New" w:cs="Courier New"/>
        </w:rPr>
      </w:pPr>
      <w:proofErr w:type="gramStart"/>
      <w:r w:rsidRPr="005E5768">
        <w:rPr>
          <w:rFonts w:ascii="Courier New" w:hAnsi="Courier New" w:cs="Courier New"/>
        </w:rPr>
        <w:t>to</w:t>
      </w:r>
      <w:proofErr w:type="gramEnd"/>
      <w:r w:rsidRPr="005E5768">
        <w:rPr>
          <w:rFonts w:ascii="Courier New" w:hAnsi="Courier New" w:cs="Courier New"/>
        </w:rPr>
        <w:t xml:space="preserve"> flatten intra-pulse phase variations up to a frequency of 25~MHz. </w:t>
      </w:r>
    </w:p>
    <w:p w:rsidR="00EC3070" w:rsidRDefault="00EC3070" w:rsidP="005E5768">
      <w:pPr>
        <w:pStyle w:val="PlainText"/>
        <w:rPr>
          <w:ins w:id="1424" w:author="Philip Burrows" w:date="2017-04-24T15:27:00Z"/>
          <w:rFonts w:ascii="Courier New" w:hAnsi="Courier New" w:cs="Courier New"/>
        </w:rPr>
      </w:pP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25" w:author="Philip Burrows" w:date="2017-04-24T15:27:00Z">
        <w:r>
          <w:rPr>
            <w:rFonts w:ascii="Courier New" w:hAnsi="Courier New" w:cs="Courier New"/>
          </w:rPr>
          <w:t>%</w:t>
        </w:r>
      </w:ins>
      <w:proofErr w:type="gramStart"/>
      <w:r w:rsidR="005E5768" w:rsidRPr="005E5768">
        <w:rPr>
          <w:rFonts w:ascii="Courier New" w:hAnsi="Courier New" w:cs="Courier New"/>
        </w:rPr>
        <w:t>On</w:t>
      </w:r>
      <w:proofErr w:type="gramEnd"/>
      <w:r w:rsidR="005E5768" w:rsidRPr="005E5768">
        <w:rPr>
          <w:rFonts w:ascii="Courier New" w:hAnsi="Courier New" w:cs="Courier New"/>
        </w:rPr>
        <w:t xml:space="preserve"> longer </w:t>
      </w: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26" w:author="Philip Burrows" w:date="2017-04-24T15:27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 xml:space="preserve">timescales the performance of the system is limited by changes to the </w:t>
      </w:r>
      <w:ins w:id="1427" w:author="Philip Burrows" w:date="2017-04-24T15:27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 xml:space="preserve">incoming </w:t>
      </w: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28" w:author="Philip Burrows" w:date="2017-04-24T15:27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 xml:space="preserve">beam conditions, in particular beam energy, which would be better </w:t>
      </w:r>
      <w:ins w:id="1429" w:author="Philip Burrows" w:date="2017-04-24T15:27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 xml:space="preserve">controlled in </w:t>
      </w:r>
    </w:p>
    <w:p w:rsidR="005E5768" w:rsidRPr="005E5768" w:rsidRDefault="00EC3070" w:rsidP="005E5768">
      <w:pPr>
        <w:pStyle w:val="PlainText"/>
        <w:rPr>
          <w:rFonts w:ascii="Courier New" w:hAnsi="Courier New" w:cs="Courier New"/>
        </w:rPr>
      </w:pPr>
      <w:ins w:id="1430" w:author="Philip Burrows" w:date="2017-04-24T15:27:00Z">
        <w:r>
          <w:rPr>
            <w:rFonts w:ascii="Courier New" w:hAnsi="Courier New" w:cs="Courier New"/>
          </w:rPr>
          <w:t>%</w:t>
        </w:r>
      </w:ins>
      <w:r w:rsidR="005E5768" w:rsidRPr="005E5768">
        <w:rPr>
          <w:rFonts w:ascii="Courier New" w:hAnsi="Courier New" w:cs="Courier New"/>
        </w:rPr>
        <w:t>any future application at CLIC.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\begin{acknowledgments}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We </w:t>
      </w:r>
      <w:ins w:id="1431" w:author="Philip Burrows" w:date="2017-04-24T15:27:00Z">
        <w:r w:rsidR="00EC3070">
          <w:rPr>
            <w:rFonts w:ascii="Courier New" w:hAnsi="Courier New" w:cs="Courier New"/>
          </w:rPr>
          <w:t>thank</w:t>
        </w:r>
      </w:ins>
      <w:del w:id="1432" w:author="Philip Burrows" w:date="2017-04-24T15:27:00Z">
        <w:r w:rsidRPr="005E5768" w:rsidDel="00EC3070">
          <w:rPr>
            <w:rFonts w:ascii="Courier New" w:hAnsi="Courier New" w:cs="Courier New"/>
          </w:rPr>
          <w:delText>wish to acknowledge</w:delText>
        </w:r>
      </w:del>
      <w:r w:rsidRPr="005E5768">
        <w:rPr>
          <w:rFonts w:ascii="Courier New" w:hAnsi="Courier New" w:cs="Courier New"/>
        </w:rPr>
        <w:t xml:space="preserve"> Alessandro </w:t>
      </w:r>
      <w:proofErr w:type="spellStart"/>
      <w:r w:rsidRPr="005E5768">
        <w:rPr>
          <w:rFonts w:ascii="Courier New" w:hAnsi="Courier New" w:cs="Courier New"/>
        </w:rPr>
        <w:t>Zolla</w:t>
      </w:r>
      <w:proofErr w:type="spellEnd"/>
      <w:r w:rsidRPr="005E5768">
        <w:rPr>
          <w:rFonts w:ascii="Courier New" w:hAnsi="Courier New" w:cs="Courier New"/>
        </w:rPr>
        <w:t xml:space="preserve"> and Giancarlo </w:t>
      </w:r>
      <w:proofErr w:type="spellStart"/>
      <w:r w:rsidRPr="005E5768">
        <w:rPr>
          <w:rFonts w:ascii="Courier New" w:hAnsi="Courier New" w:cs="Courier New"/>
        </w:rPr>
        <w:t>Sensolini</w:t>
      </w:r>
      <w:proofErr w:type="spellEnd"/>
      <w:r w:rsidRPr="005E5768">
        <w:rPr>
          <w:rFonts w:ascii="Courier New" w:hAnsi="Courier New" w:cs="Courier New"/>
        </w:rPr>
        <w:t xml:space="preserve"> (INFN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spellStart"/>
      <w:r w:rsidRPr="005E5768">
        <w:rPr>
          <w:rFonts w:ascii="Courier New" w:hAnsi="Courier New" w:cs="Courier New"/>
        </w:rPr>
        <w:t>Frascati</w:t>
      </w:r>
      <w:proofErr w:type="spellEnd"/>
      <w:r w:rsidRPr="005E5768">
        <w:rPr>
          <w:rFonts w:ascii="Courier New" w:hAnsi="Courier New" w:cs="Courier New"/>
        </w:rPr>
        <w:t xml:space="preserve">) for their work on the mechanical design of the phase monitors and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kickers</w:t>
      </w:r>
      <w:proofErr w:type="gramEnd"/>
      <w:r w:rsidRPr="005E5768">
        <w:rPr>
          <w:rFonts w:ascii="Courier New" w:hAnsi="Courier New" w:cs="Courier New"/>
        </w:rPr>
        <w:t xml:space="preserve">,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Alexandra </w:t>
      </w:r>
      <w:proofErr w:type="spellStart"/>
      <w:r w:rsidRPr="005E5768">
        <w:rPr>
          <w:rFonts w:ascii="Courier New" w:hAnsi="Courier New" w:cs="Courier New"/>
        </w:rPr>
        <w:t>Andersson</w:t>
      </w:r>
      <w:proofErr w:type="spellEnd"/>
      <w:r w:rsidRPr="005E5768">
        <w:rPr>
          <w:rFonts w:ascii="Courier New" w:hAnsi="Courier New" w:cs="Courier New"/>
        </w:rPr>
        <w:t xml:space="preserve">, Luca </w:t>
      </w:r>
      <w:proofErr w:type="spellStart"/>
      <w:r w:rsidRPr="005E5768">
        <w:rPr>
          <w:rFonts w:ascii="Courier New" w:hAnsi="Courier New" w:cs="Courier New"/>
        </w:rPr>
        <w:t>Timeo</w:t>
      </w:r>
      <w:proofErr w:type="spellEnd"/>
      <w:r w:rsidRPr="005E5768">
        <w:rPr>
          <w:rFonts w:ascii="Courier New" w:hAnsi="Courier New" w:cs="Courier New"/>
        </w:rPr>
        <w:t xml:space="preserve"> and Stephane Rey (CERN) for their work on 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</w:r>
      <w:proofErr w:type="gramStart"/>
      <w:r w:rsidRPr="005E5768">
        <w:rPr>
          <w:rFonts w:ascii="Courier New" w:hAnsi="Courier New" w:cs="Courier New"/>
        </w:rPr>
        <w:t>the</w:t>
      </w:r>
      <w:proofErr w:type="gramEnd"/>
      <w:r w:rsidRPr="005E5768">
        <w:rPr>
          <w:rFonts w:ascii="Courier New" w:hAnsi="Courier New" w:cs="Courier New"/>
        </w:rPr>
        <w:t xml:space="preserve"> phase monitor electronics</w:t>
      </w:r>
      <w:ins w:id="1433" w:author="Philip Burrows" w:date="2017-04-24T15:28:00Z">
        <w:r w:rsidR="00EC3070">
          <w:rPr>
            <w:rFonts w:ascii="Courier New" w:hAnsi="Courier New" w:cs="Courier New"/>
          </w:rPr>
          <w:t>. We thank</w:t>
        </w:r>
      </w:ins>
      <w:del w:id="1434" w:author="Philip Burrows" w:date="2017-04-24T15:28:00Z">
        <w:r w:rsidRPr="005E5768" w:rsidDel="00EC3070">
          <w:rPr>
            <w:rFonts w:ascii="Courier New" w:hAnsi="Courier New" w:cs="Courier New"/>
          </w:rPr>
          <w:delText>,</w:delText>
        </w:r>
      </w:del>
      <w:r w:rsidRPr="005E5768">
        <w:rPr>
          <w:rFonts w:ascii="Courier New" w:hAnsi="Courier New" w:cs="Courier New"/>
        </w:rPr>
        <w:t xml:space="preserve"> </w:t>
      </w:r>
      <w:del w:id="1435" w:author="Philip Burrows" w:date="2017-04-24T15:28:00Z">
        <w:r w:rsidRPr="005E5768" w:rsidDel="00EC3070">
          <w:rPr>
            <w:rFonts w:ascii="Courier New" w:hAnsi="Courier New" w:cs="Courier New"/>
          </w:rPr>
          <w:delText xml:space="preserve">and everyone involved in </w:delText>
        </w:r>
      </w:del>
      <w:r w:rsidRPr="005E5768">
        <w:rPr>
          <w:rFonts w:ascii="Courier New" w:hAnsi="Courier New" w:cs="Courier New"/>
        </w:rPr>
        <w:t>the operation</w:t>
      </w:r>
      <w:ins w:id="1436" w:author="Philip Burrows" w:date="2017-04-24T15:28:00Z">
        <w:r w:rsidR="00EC3070">
          <w:rPr>
            <w:rFonts w:ascii="Courier New" w:hAnsi="Courier New" w:cs="Courier New"/>
          </w:rPr>
          <w:t>s team</w:t>
        </w:r>
      </w:ins>
      <w:r w:rsidRPr="005E5768">
        <w:rPr>
          <w:rFonts w:ascii="Courier New" w:hAnsi="Courier New" w:cs="Courier New"/>
        </w:rPr>
        <w:t xml:space="preserve"> of </w:t>
      </w:r>
    </w:p>
    <w:p w:rsidR="005E5768" w:rsidRPr="005E5768" w:rsidDel="00EC3070" w:rsidRDefault="005E5768" w:rsidP="005E5768">
      <w:pPr>
        <w:pStyle w:val="PlainText"/>
        <w:rPr>
          <w:del w:id="1437" w:author="Philip Burrows" w:date="2017-04-24T15:28:00Z"/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ab/>
        <w:t xml:space="preserve">CTF3 for their </w:t>
      </w:r>
      <w:proofErr w:type="spellStart"/>
      <w:ins w:id="1438" w:author="Philip Burrows" w:date="2017-04-24T15:28:00Z">
        <w:r w:rsidR="00EC3070">
          <w:rPr>
            <w:rFonts w:ascii="Courier New" w:hAnsi="Courier New" w:cs="Courier New"/>
          </w:rPr>
          <w:t>outstanding</w:t>
        </w:r>
      </w:ins>
      <w:del w:id="1439" w:author="Philip Burrows" w:date="2017-04-24T15:28:00Z">
        <w:r w:rsidRPr="005E5768" w:rsidDel="00EC3070">
          <w:rPr>
            <w:rFonts w:ascii="Courier New" w:hAnsi="Courier New" w:cs="Courier New"/>
          </w:rPr>
          <w:delText xml:space="preserve">help and </w:delText>
        </w:r>
      </w:del>
      <w:r w:rsidRPr="005E5768">
        <w:rPr>
          <w:rFonts w:ascii="Courier New" w:hAnsi="Courier New" w:cs="Courier New"/>
        </w:rPr>
        <w:t>support</w:t>
      </w:r>
      <w:proofErr w:type="spellEnd"/>
      <w:ins w:id="1440" w:author="Philip Burrows" w:date="2017-04-24T15:28:00Z">
        <w:r w:rsidR="00EC3070">
          <w:rPr>
            <w:rFonts w:ascii="Courier New" w:hAnsi="Courier New" w:cs="Courier New"/>
          </w:rPr>
          <w:t>.</w:t>
        </w:r>
      </w:ins>
      <w:r w:rsidRPr="005E5768">
        <w:rPr>
          <w:rFonts w:ascii="Courier New" w:hAnsi="Courier New" w:cs="Courier New"/>
        </w:rPr>
        <w:t xml:space="preserve"> </w:t>
      </w:r>
      <w:ins w:id="1441" w:author="Philip Burrows" w:date="2017-04-24T15:29:00Z">
        <w:r w:rsidR="008C6F86">
          <w:rPr>
            <w:rFonts w:ascii="Courier New" w:hAnsi="Courier New" w:cs="Courier New"/>
          </w:rPr>
          <w:t xml:space="preserve">We acknowledge the UK Science and Technology Facilities Council </w:t>
        </w:r>
      </w:ins>
      <w:ins w:id="1442" w:author="Philip Burrows" w:date="2017-04-24T15:30:00Z">
        <w:r w:rsidR="008C6F86">
          <w:rPr>
            <w:rFonts w:ascii="Courier New" w:hAnsi="Courier New" w:cs="Courier New"/>
          </w:rPr>
          <w:t xml:space="preserve">AND INFN? AND CERN? </w:t>
        </w:r>
      </w:ins>
      <w:ins w:id="1443" w:author="Philip Burrows" w:date="2017-04-24T15:29:00Z">
        <w:r w:rsidR="008C6F86">
          <w:rPr>
            <w:rFonts w:ascii="Courier New" w:hAnsi="Courier New" w:cs="Courier New"/>
          </w:rPr>
          <w:t xml:space="preserve">for their financial support for this work. </w:t>
        </w:r>
      </w:ins>
      <w:del w:id="1444" w:author="Philip Burrows" w:date="2017-04-24T15:28:00Z">
        <w:r w:rsidRPr="005E5768" w:rsidDel="00EC3070">
          <w:rPr>
            <w:rFonts w:ascii="Courier New" w:hAnsi="Courier New" w:cs="Courier New"/>
          </w:rPr>
          <w:delText>in realising the PFF system.</w:delText>
        </w:r>
      </w:del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\end{acknowledgments}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\bibliography{</w:t>
      </w:r>
      <w:proofErr w:type="spellStart"/>
      <w:r w:rsidRPr="005E5768">
        <w:rPr>
          <w:rFonts w:ascii="Courier New" w:hAnsi="Courier New" w:cs="Courier New"/>
        </w:rPr>
        <w:t>pff_short</w:t>
      </w:r>
      <w:proofErr w:type="spellEnd"/>
      <w:r w:rsidRPr="005E5768">
        <w:rPr>
          <w:rFonts w:ascii="Courier New" w:hAnsi="Courier New" w:cs="Courier New"/>
        </w:rPr>
        <w:t>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  <w:r w:rsidRPr="005E5768">
        <w:rPr>
          <w:rFonts w:ascii="Courier New" w:hAnsi="Courier New" w:cs="Courier New"/>
        </w:rPr>
        <w:t>\end{document}</w:t>
      </w:r>
    </w:p>
    <w:p w:rsidR="005E5768" w:rsidRPr="005E5768" w:rsidRDefault="005E5768" w:rsidP="005E5768">
      <w:pPr>
        <w:pStyle w:val="PlainText"/>
        <w:rPr>
          <w:rFonts w:ascii="Courier New" w:hAnsi="Courier New" w:cs="Courier New"/>
        </w:rPr>
      </w:pPr>
    </w:p>
    <w:sectPr w:rsidR="005E5768" w:rsidRPr="005E5768" w:rsidSect="00DB256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 Burrows">
    <w15:presenceInfo w15:providerId="None" w15:userId="Philip Burr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D8"/>
    <w:rsid w:val="00001028"/>
    <w:rsid w:val="000073D4"/>
    <w:rsid w:val="00007418"/>
    <w:rsid w:val="000125C7"/>
    <w:rsid w:val="0006450F"/>
    <w:rsid w:val="0008337A"/>
    <w:rsid w:val="000E1216"/>
    <w:rsid w:val="001651E2"/>
    <w:rsid w:val="00195C35"/>
    <w:rsid w:val="0019766F"/>
    <w:rsid w:val="002255A5"/>
    <w:rsid w:val="00225D62"/>
    <w:rsid w:val="00320B76"/>
    <w:rsid w:val="00353A5E"/>
    <w:rsid w:val="003D39E0"/>
    <w:rsid w:val="00432FF7"/>
    <w:rsid w:val="00471790"/>
    <w:rsid w:val="004900FF"/>
    <w:rsid w:val="004A3BC5"/>
    <w:rsid w:val="004D0666"/>
    <w:rsid w:val="004F3447"/>
    <w:rsid w:val="0051596D"/>
    <w:rsid w:val="005C2B61"/>
    <w:rsid w:val="005E5768"/>
    <w:rsid w:val="006946E5"/>
    <w:rsid w:val="00700375"/>
    <w:rsid w:val="007937D8"/>
    <w:rsid w:val="007E6E8E"/>
    <w:rsid w:val="007E7050"/>
    <w:rsid w:val="00821C6D"/>
    <w:rsid w:val="008555E9"/>
    <w:rsid w:val="0088163F"/>
    <w:rsid w:val="008938DD"/>
    <w:rsid w:val="008C6F86"/>
    <w:rsid w:val="008D2A69"/>
    <w:rsid w:val="008F30AF"/>
    <w:rsid w:val="00912CC1"/>
    <w:rsid w:val="00932AF7"/>
    <w:rsid w:val="00955444"/>
    <w:rsid w:val="00993A69"/>
    <w:rsid w:val="00995D89"/>
    <w:rsid w:val="00A034FC"/>
    <w:rsid w:val="00A1112A"/>
    <w:rsid w:val="00A20E1F"/>
    <w:rsid w:val="00A62D09"/>
    <w:rsid w:val="00AD18CC"/>
    <w:rsid w:val="00B93F3C"/>
    <w:rsid w:val="00BA32FE"/>
    <w:rsid w:val="00BF5B01"/>
    <w:rsid w:val="00C676F3"/>
    <w:rsid w:val="00D06E83"/>
    <w:rsid w:val="00D24C01"/>
    <w:rsid w:val="00DB256B"/>
    <w:rsid w:val="00E247A4"/>
    <w:rsid w:val="00E430D5"/>
    <w:rsid w:val="00EA0A4B"/>
    <w:rsid w:val="00EC3070"/>
    <w:rsid w:val="00F057EA"/>
    <w:rsid w:val="00F31208"/>
    <w:rsid w:val="00F316D7"/>
    <w:rsid w:val="00F66E9E"/>
    <w:rsid w:val="00FA6573"/>
    <w:rsid w:val="00FA65E6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4BA1"/>
  <w15:chartTrackingRefBased/>
  <w15:docId w15:val="{DA11D90A-CEA2-4E4F-B216-ED3F5AE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4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4C7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E1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2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15</Pages>
  <Words>5406</Words>
  <Characters>30818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Burrows</dc:creator>
  <cp:keywords/>
  <dc:description/>
  <cp:lastModifiedBy>Philip Burrows</cp:lastModifiedBy>
  <cp:revision>38</cp:revision>
  <dcterms:created xsi:type="dcterms:W3CDTF">2017-04-10T14:30:00Z</dcterms:created>
  <dcterms:modified xsi:type="dcterms:W3CDTF">2017-04-24T14:31:00Z</dcterms:modified>
</cp:coreProperties>
</file>